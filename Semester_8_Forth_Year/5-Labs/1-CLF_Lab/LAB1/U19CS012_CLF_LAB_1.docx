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97C" w:rsidRPr="00296943" w:rsidRDefault="006D097C" w:rsidP="006D097C">
      <w:pPr>
        <w:jc w:val="center"/>
        <w:rPr>
          <w:ins w:id="0" w:author="Admin" w:date="2023-01-18T17:26:00Z"/>
          <w:rFonts w:ascii="Comic Sans MS" w:hAnsi="Comic Sans MS"/>
          <w:sz w:val="36"/>
          <w:szCs w:val="36"/>
          <w:u w:val="single"/>
        </w:rPr>
      </w:pPr>
      <w:bookmarkStart w:id="1" w:name="_GoBack"/>
      <w:bookmarkEnd w:id="1"/>
      <w:ins w:id="2" w:author="Admin" w:date="2023-01-18T17:26:00Z">
        <w:r>
          <w:rPr>
            <w:rFonts w:ascii="Comic Sans MS" w:hAnsi="Comic Sans MS"/>
            <w:sz w:val="36"/>
            <w:szCs w:val="36"/>
            <w:u w:val="single"/>
          </w:rPr>
          <w:t>Cyber Law and Forensics</w:t>
        </w:r>
        <w:r w:rsidR="004D1D14">
          <w:rPr>
            <w:rFonts w:ascii="Comic Sans MS" w:hAnsi="Comic Sans MS"/>
            <w:sz w:val="36"/>
            <w:szCs w:val="36"/>
            <w:u w:val="single"/>
          </w:rPr>
          <w:t xml:space="preserve"> (CS402</w:t>
        </w:r>
        <w:r w:rsidRPr="00296943">
          <w:rPr>
            <w:rFonts w:ascii="Comic Sans MS" w:hAnsi="Comic Sans MS"/>
            <w:sz w:val="36"/>
            <w:szCs w:val="36"/>
            <w:u w:val="single"/>
          </w:rPr>
          <w:t>)</w:t>
        </w:r>
      </w:ins>
    </w:p>
    <w:p w:rsidR="006D097C" w:rsidRPr="00296943" w:rsidRDefault="004D1D14" w:rsidP="006D097C">
      <w:pPr>
        <w:jc w:val="center"/>
        <w:rPr>
          <w:ins w:id="3" w:author="Admin" w:date="2023-01-18T17:26:00Z"/>
          <w:rFonts w:ascii="Comic Sans MS" w:hAnsi="Comic Sans MS"/>
          <w:sz w:val="36"/>
          <w:szCs w:val="36"/>
        </w:rPr>
      </w:pPr>
      <w:ins w:id="4" w:author="Admin" w:date="2023-01-18T17:26:00Z">
        <w:r>
          <w:rPr>
            <w:rFonts w:ascii="Comic Sans MS" w:hAnsi="Comic Sans MS"/>
            <w:sz w:val="36"/>
            <w:szCs w:val="36"/>
          </w:rPr>
          <w:t>Lab Assignment 1</w:t>
        </w:r>
      </w:ins>
    </w:p>
    <w:p w:rsidR="00954273" w:rsidRPr="00296943" w:rsidRDefault="006D097C" w:rsidP="006D097C">
      <w:pPr>
        <w:jc w:val="center"/>
        <w:rPr>
          <w:ins w:id="5" w:author="Admin" w:date="2023-01-18T17:26:00Z"/>
          <w:rFonts w:ascii="Comic Sans MS" w:hAnsi="Comic Sans MS"/>
          <w:b/>
          <w:sz w:val="36"/>
          <w:szCs w:val="36"/>
          <w:u w:val="single"/>
        </w:rPr>
      </w:pPr>
      <w:ins w:id="6" w:author="Admin" w:date="2023-01-18T17:26:00Z">
        <w:r w:rsidRPr="00296943">
          <w:rPr>
            <w:rFonts w:ascii="Comic Sans MS" w:hAnsi="Comic Sans MS"/>
            <w:b/>
            <w:sz w:val="36"/>
            <w:szCs w:val="36"/>
            <w:u w:val="single"/>
          </w:rPr>
          <w:t>U19CS012</w:t>
        </w:r>
      </w:ins>
    </w:p>
    <w:p w:rsidR="00954273" w:rsidRDefault="00954273" w:rsidP="003E3AB1">
      <w:pPr>
        <w:rPr>
          <w:ins w:id="7" w:author="Admin" w:date="2023-01-18T17:37:00Z"/>
          <w:rFonts w:ascii="Comic Sans MS" w:hAnsi="Comic Sans MS"/>
          <w:sz w:val="28"/>
          <w:szCs w:val="28"/>
        </w:rPr>
      </w:pPr>
    </w:p>
    <w:p w:rsidR="00D022DA" w:rsidRPr="008205FD" w:rsidRDefault="006E7946" w:rsidP="003E3AB1">
      <w:pPr>
        <w:rPr>
          <w:ins w:id="8" w:author="Admin" w:date="2023-01-18T16:28:00Z"/>
          <w:rFonts w:ascii="Comic Sans MS" w:hAnsi="Comic Sans MS" w:cs="Rubik"/>
          <w:sz w:val="28"/>
          <w:szCs w:val="28"/>
          <w:rPrChange w:id="9" w:author="Admin" w:date="2023-01-18T17:28:00Z">
            <w:rPr>
              <w:ins w:id="10" w:author="Admin" w:date="2023-01-18T16:28:00Z"/>
              <w:rFonts w:ascii="Rubik" w:hAnsi="Rubik" w:cs="Rubik"/>
              <w:sz w:val="32"/>
              <w:szCs w:val="32"/>
            </w:rPr>
          </w:rPrChange>
        </w:rPr>
      </w:pPr>
      <w:del w:id="11" w:author="Admin" w:date="2023-01-18T17:26:00Z">
        <w:r w:rsidRPr="008205FD" w:rsidDel="006D097C">
          <w:rPr>
            <w:rFonts w:ascii="Comic Sans MS" w:hAnsi="Comic Sans MS"/>
            <w:sz w:val="28"/>
            <w:szCs w:val="28"/>
            <w:rPrChange w:id="12" w:author="Admin" w:date="2023-01-18T17:28:00Z">
              <w:rPr>
                <w:sz w:val="48"/>
                <w:szCs w:val="48"/>
              </w:rPr>
            </w:rPrChange>
          </w:rPr>
          <w:delText>Lab Assignment 1</w:delText>
        </w:r>
      </w:del>
      <w:ins w:id="13" w:author="Admin" w:date="2023-01-18T16:28:00Z">
        <w:r w:rsidR="00D022DA" w:rsidRPr="008205FD">
          <w:rPr>
            <w:rFonts w:ascii="Comic Sans MS" w:hAnsi="Comic Sans MS" w:cs="Rubik"/>
            <w:sz w:val="28"/>
            <w:szCs w:val="28"/>
            <w:rPrChange w:id="14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 xml:space="preserve">1.) </w:t>
        </w:r>
        <w:r w:rsidR="00D022DA" w:rsidRPr="008205FD">
          <w:rPr>
            <w:rFonts w:ascii="Comic Sans MS" w:hAnsi="Comic Sans MS" w:cs="Rubik"/>
            <w:sz w:val="28"/>
            <w:szCs w:val="28"/>
            <w:rPrChange w:id="15" w:author="Admin" w:date="2023-01-18T17:28:00Z">
              <w:rPr>
                <w:sz w:val="32"/>
                <w:szCs w:val="32"/>
              </w:rPr>
            </w:rPrChange>
          </w:rPr>
          <w:t>Find</w:t>
        </w:r>
        <w:r w:rsidR="00D022DA" w:rsidRPr="008205FD">
          <w:rPr>
            <w:rFonts w:ascii="Comic Sans MS" w:hAnsi="Comic Sans MS" w:cs="Rubik"/>
            <w:sz w:val="28"/>
            <w:szCs w:val="28"/>
            <w:rPrChange w:id="16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 xml:space="preserve"> </w:t>
        </w:r>
        <w:r w:rsidR="00D022DA" w:rsidRPr="008205FD">
          <w:rPr>
            <w:rFonts w:ascii="Comic Sans MS" w:hAnsi="Comic Sans MS" w:cs="Rubik"/>
            <w:b/>
            <w:sz w:val="28"/>
            <w:szCs w:val="28"/>
            <w:rPrChange w:id="17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>Original Extension</w:t>
        </w:r>
        <w:r w:rsidR="00D022DA" w:rsidRPr="008205FD">
          <w:rPr>
            <w:rFonts w:ascii="Comic Sans MS" w:hAnsi="Comic Sans MS" w:cs="Rubik"/>
            <w:sz w:val="28"/>
            <w:szCs w:val="28"/>
            <w:rPrChange w:id="18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 xml:space="preserve"> of File.</w:t>
        </w:r>
      </w:ins>
      <w:ins w:id="19" w:author="Admin" w:date="2023-01-18T17:28:00Z">
        <w:r w:rsidR="008205FD">
          <w:rPr>
            <w:rFonts w:ascii="Comic Sans MS" w:hAnsi="Comic Sans MS" w:cs="Rubik"/>
            <w:sz w:val="28"/>
            <w:szCs w:val="28"/>
          </w:rPr>
          <w:t xml:space="preserve"> [</w:t>
        </w:r>
      </w:ins>
      <w:proofErr w:type="spellStart"/>
      <w:ins w:id="20" w:author="Admin" w:date="2023-01-18T16:29:00Z">
        <w:r w:rsidR="00D022DA" w:rsidRPr="008205FD">
          <w:rPr>
            <w:rFonts w:ascii="Comic Sans MS" w:hAnsi="Comic Sans MS" w:cs="Rubik"/>
            <w:sz w:val="28"/>
            <w:szCs w:val="28"/>
            <w:rPrChange w:id="21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>Exif</w:t>
        </w:r>
        <w:proofErr w:type="spellEnd"/>
        <w:r w:rsidR="00D022DA" w:rsidRPr="008205FD">
          <w:rPr>
            <w:rFonts w:ascii="Comic Sans MS" w:hAnsi="Comic Sans MS" w:cs="Rubik"/>
            <w:sz w:val="28"/>
            <w:szCs w:val="28"/>
            <w:rPrChange w:id="22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 xml:space="preserve"> Tool</w:t>
        </w:r>
      </w:ins>
      <w:ins w:id="23" w:author="Admin" w:date="2023-01-18T17:28:00Z">
        <w:r w:rsidR="008205FD">
          <w:rPr>
            <w:rFonts w:ascii="Comic Sans MS" w:hAnsi="Comic Sans MS" w:cs="Rubik"/>
            <w:sz w:val="28"/>
            <w:szCs w:val="28"/>
          </w:rPr>
          <w:t>]</w:t>
        </w:r>
      </w:ins>
    </w:p>
    <w:p w:rsidR="00563806" w:rsidRPr="008205FD" w:rsidRDefault="00563806" w:rsidP="00D022DA">
      <w:pPr>
        <w:rPr>
          <w:ins w:id="24" w:author="Admin" w:date="2023-01-18T16:59:00Z"/>
          <w:rFonts w:ascii="Comic Sans MS" w:hAnsi="Comic Sans MS" w:cs="Rubik"/>
          <w:sz w:val="28"/>
          <w:szCs w:val="28"/>
          <w:rPrChange w:id="25" w:author="Admin" w:date="2023-01-18T17:28:00Z">
            <w:rPr>
              <w:ins w:id="26" w:author="Admin" w:date="2023-01-18T16:59:00Z"/>
              <w:rFonts w:ascii="Rubik" w:hAnsi="Rubik" w:cs="Rubik"/>
              <w:sz w:val="32"/>
              <w:szCs w:val="32"/>
            </w:rPr>
          </w:rPrChange>
        </w:rPr>
      </w:pPr>
      <w:ins w:id="27" w:author="Admin" w:date="2023-01-18T17:00:00Z">
        <w:r w:rsidRPr="008205FD">
          <w:rPr>
            <w:rFonts w:ascii="Comic Sans MS" w:hAnsi="Comic Sans MS"/>
            <w:noProof/>
            <w:sz w:val="28"/>
            <w:szCs w:val="28"/>
            <w:lang w:bidi="ar-SA"/>
            <w:rPrChange w:id="28" w:author="Admin" w:date="2023-01-18T17:28:00Z">
              <w:rPr>
                <w:noProof/>
                <w:lang w:bidi="ar-SA"/>
              </w:rPr>
            </w:rPrChange>
          </w:rPr>
          <w:drawing>
            <wp:inline distT="0" distB="0" distL="0" distR="0" wp14:anchorId="5559F47F" wp14:editId="5052CF18">
              <wp:extent cx="6858000" cy="466852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46685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D0383" w:rsidRDefault="00DD0383" w:rsidP="00DD0383">
      <w:pPr>
        <w:rPr>
          <w:ins w:id="29" w:author="Admin" w:date="2023-01-18T17:29:00Z"/>
          <w:rFonts w:ascii="Comic Sans MS" w:hAnsi="Comic Sans MS" w:cs="Rubik"/>
          <w:b/>
          <w:sz w:val="28"/>
          <w:szCs w:val="28"/>
        </w:rPr>
      </w:pPr>
    </w:p>
    <w:p w:rsidR="00DD0383" w:rsidRPr="00C049BF" w:rsidRDefault="00DD0383" w:rsidP="00DD0383">
      <w:pPr>
        <w:rPr>
          <w:ins w:id="30" w:author="Admin" w:date="2023-01-18T17:29:00Z"/>
          <w:rFonts w:ascii="Comic Sans MS" w:hAnsi="Comic Sans MS" w:cs="Rubik"/>
          <w:sz w:val="28"/>
          <w:szCs w:val="28"/>
        </w:rPr>
      </w:pPr>
      <w:ins w:id="31" w:author="Admin" w:date="2023-01-18T17:29:00Z">
        <w:r w:rsidRPr="00C049BF">
          <w:rPr>
            <w:rFonts w:ascii="Comic Sans MS" w:hAnsi="Comic Sans MS" w:cs="Rubik"/>
            <w:b/>
            <w:sz w:val="28"/>
            <w:szCs w:val="28"/>
          </w:rPr>
          <w:t>Memory Acquisition</w:t>
        </w:r>
        <w:r>
          <w:rPr>
            <w:rFonts w:ascii="Comic Sans MS" w:hAnsi="Comic Sans MS" w:cs="Rubik"/>
            <w:b/>
            <w:sz w:val="28"/>
            <w:szCs w:val="28"/>
          </w:rPr>
          <w:t xml:space="preserve"> – </w:t>
        </w:r>
        <w:r>
          <w:rPr>
            <w:rFonts w:ascii="Comic Sans MS" w:hAnsi="Comic Sans MS" w:cs="Rubik"/>
            <w:sz w:val="28"/>
            <w:szCs w:val="28"/>
          </w:rPr>
          <w:t>Dumping of memory of Target Machine to Disk.</w:t>
        </w:r>
      </w:ins>
      <w:ins w:id="32" w:author="Admin" w:date="2023-01-18T17:35:00Z">
        <w:r w:rsidR="004C5648">
          <w:rPr>
            <w:rFonts w:ascii="Comic Sans MS" w:hAnsi="Comic Sans MS" w:cs="Rubik"/>
            <w:sz w:val="28"/>
            <w:szCs w:val="28"/>
          </w:rPr>
          <w:t xml:space="preserve"> {Process of acquiring Volatile Memory to Non-Volatile Storage [from file to disk]}</w:t>
        </w:r>
      </w:ins>
    </w:p>
    <w:p w:rsidR="00DF0660" w:rsidRPr="008205FD" w:rsidRDefault="00DD0383" w:rsidP="00D022DA">
      <w:pPr>
        <w:rPr>
          <w:ins w:id="33" w:author="Admin" w:date="2023-01-18T17:03:00Z"/>
          <w:rFonts w:ascii="Comic Sans MS" w:hAnsi="Comic Sans MS" w:cs="Rubik"/>
          <w:sz w:val="28"/>
          <w:szCs w:val="28"/>
          <w:rPrChange w:id="34" w:author="Admin" w:date="2023-01-18T17:28:00Z">
            <w:rPr>
              <w:ins w:id="35" w:author="Admin" w:date="2023-01-18T17:03:00Z"/>
              <w:rFonts w:ascii="Rubik" w:hAnsi="Rubik" w:cs="Rubik"/>
              <w:sz w:val="32"/>
              <w:szCs w:val="32"/>
            </w:rPr>
          </w:rPrChange>
        </w:rPr>
      </w:pPr>
      <w:ins w:id="36" w:author="Admin" w:date="2023-01-18T17:30:00Z">
        <w:r>
          <w:rPr>
            <w:rFonts w:ascii="Comic Sans MS" w:hAnsi="Comic Sans MS" w:cs="Rubik"/>
            <w:noProof/>
            <w:sz w:val="28"/>
            <w:szCs w:val="28"/>
            <w:lang w:bidi="ar-SA"/>
          </w:rPr>
          <w:lastRenderedPageBreak/>
          <w:drawing>
            <wp:inline distT="0" distB="0" distL="0" distR="0">
              <wp:extent cx="7124700" cy="2910840"/>
              <wp:effectExtent l="0" t="0" r="57150" b="0"/>
              <wp:docPr id="10" name="Diagram 10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5" r:lo="rId6" r:qs="rId7" r:cs="rId8"/>
                </a:graphicData>
              </a:graphic>
            </wp:inline>
          </w:drawing>
        </w:r>
      </w:ins>
    </w:p>
    <w:p w:rsidR="00D022DA" w:rsidRPr="008205FD" w:rsidRDefault="00D022DA" w:rsidP="00D022DA">
      <w:pPr>
        <w:rPr>
          <w:ins w:id="37" w:author="Admin" w:date="2023-01-18T17:16:00Z"/>
          <w:rFonts w:ascii="Comic Sans MS" w:hAnsi="Comic Sans MS" w:cs="Rubik"/>
          <w:sz w:val="28"/>
          <w:szCs w:val="28"/>
          <w:rPrChange w:id="38" w:author="Admin" w:date="2023-01-18T17:28:00Z">
            <w:rPr>
              <w:ins w:id="39" w:author="Admin" w:date="2023-01-18T17:16:00Z"/>
              <w:rFonts w:ascii="Rubik" w:hAnsi="Rubik" w:cs="Rubik"/>
              <w:sz w:val="32"/>
              <w:szCs w:val="32"/>
            </w:rPr>
          </w:rPrChange>
        </w:rPr>
      </w:pPr>
      <w:ins w:id="40" w:author="Admin" w:date="2023-01-18T16:28:00Z">
        <w:r w:rsidRPr="008205FD">
          <w:rPr>
            <w:rFonts w:ascii="Comic Sans MS" w:hAnsi="Comic Sans MS" w:cs="Rubik"/>
            <w:sz w:val="28"/>
            <w:szCs w:val="28"/>
            <w:rPrChange w:id="41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 xml:space="preserve">2.) </w:t>
        </w:r>
      </w:ins>
      <w:ins w:id="42" w:author="Admin" w:date="2023-01-18T17:03:00Z">
        <w:r w:rsidR="009A71E0" w:rsidRPr="008205FD">
          <w:rPr>
            <w:rFonts w:ascii="Comic Sans MS" w:hAnsi="Comic Sans MS" w:cs="Rubik"/>
            <w:sz w:val="28"/>
            <w:szCs w:val="28"/>
            <w:rPrChange w:id="43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 xml:space="preserve">Capture RAM using </w:t>
        </w:r>
        <w:r w:rsidR="00DD0383" w:rsidRPr="003E3AB1">
          <w:rPr>
            <w:rFonts w:ascii="Comic Sans MS" w:hAnsi="Comic Sans MS" w:cs="Rubik"/>
            <w:b/>
            <w:sz w:val="28"/>
            <w:szCs w:val="28"/>
          </w:rPr>
          <w:t>FTK Imager</w:t>
        </w:r>
      </w:ins>
      <w:ins w:id="44" w:author="Admin" w:date="2023-01-18T17:34:00Z">
        <w:r w:rsidR="00055C3E">
          <w:rPr>
            <w:rFonts w:ascii="Comic Sans MS" w:hAnsi="Comic Sans MS" w:cs="Rubik"/>
            <w:b/>
            <w:sz w:val="28"/>
            <w:szCs w:val="28"/>
          </w:rPr>
          <w:t xml:space="preserve"> by </w:t>
        </w:r>
        <w:proofErr w:type="spellStart"/>
        <w:r w:rsidR="00055C3E">
          <w:rPr>
            <w:rFonts w:ascii="Comic Sans MS" w:hAnsi="Comic Sans MS" w:cs="Rubik"/>
            <w:b/>
            <w:sz w:val="28"/>
            <w:szCs w:val="28"/>
          </w:rPr>
          <w:t>AccessData</w:t>
        </w:r>
      </w:ins>
      <w:proofErr w:type="spellEnd"/>
    </w:p>
    <w:p w:rsidR="00CF7A9A" w:rsidRPr="008205FD" w:rsidRDefault="009A71E0" w:rsidP="00D022DA">
      <w:pPr>
        <w:rPr>
          <w:ins w:id="45" w:author="Admin" w:date="2023-01-18T16:36:00Z"/>
          <w:rFonts w:ascii="Comic Sans MS" w:hAnsi="Comic Sans MS" w:cs="Rubik"/>
          <w:sz w:val="28"/>
          <w:szCs w:val="28"/>
          <w:rPrChange w:id="46" w:author="Admin" w:date="2023-01-18T17:28:00Z">
            <w:rPr>
              <w:ins w:id="47" w:author="Admin" w:date="2023-01-18T16:36:00Z"/>
              <w:rFonts w:ascii="Rubik" w:hAnsi="Rubik" w:cs="Rubik"/>
              <w:sz w:val="32"/>
              <w:szCs w:val="32"/>
            </w:rPr>
          </w:rPrChange>
        </w:rPr>
      </w:pPr>
      <w:ins w:id="48" w:author="Admin" w:date="2023-01-18T17:03:00Z">
        <w:r w:rsidRPr="008205FD">
          <w:rPr>
            <w:rFonts w:ascii="Comic Sans MS" w:hAnsi="Comic Sans MS" w:cs="Rubik"/>
            <w:sz w:val="28"/>
            <w:szCs w:val="28"/>
            <w:rPrChange w:id="49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 xml:space="preserve">- </w:t>
        </w:r>
      </w:ins>
      <w:ins w:id="50" w:author="Admin" w:date="2023-01-18T16:36:00Z">
        <w:r w:rsidR="00CF7A9A" w:rsidRPr="008205FD">
          <w:rPr>
            <w:rFonts w:ascii="Comic Sans MS" w:hAnsi="Comic Sans MS" w:cs="Rubik"/>
            <w:sz w:val="28"/>
            <w:szCs w:val="28"/>
            <w:rPrChange w:id="51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>Page File is Extended Version of RAM.</w:t>
        </w:r>
      </w:ins>
      <w:ins w:id="52" w:author="Admin" w:date="2023-01-18T16:43:00Z">
        <w:r w:rsidR="00CF7A9A" w:rsidRPr="008205FD">
          <w:rPr>
            <w:rFonts w:ascii="Comic Sans MS" w:hAnsi="Comic Sans MS" w:cs="Rubik"/>
            <w:sz w:val="28"/>
            <w:szCs w:val="28"/>
            <w:rPrChange w:id="53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 xml:space="preserve"> </w:t>
        </w:r>
      </w:ins>
      <w:ins w:id="54" w:author="Admin" w:date="2023-01-18T16:44:00Z">
        <w:r w:rsidR="00CF7A9A" w:rsidRPr="008205FD">
          <w:rPr>
            <w:rFonts w:ascii="Comic Sans MS" w:hAnsi="Comic Sans MS" w:cs="Rubik"/>
            <w:sz w:val="28"/>
            <w:szCs w:val="28"/>
            <w:rPrChange w:id="55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>–</w:t>
        </w:r>
      </w:ins>
      <w:ins w:id="56" w:author="Admin" w:date="2023-01-18T16:43:00Z">
        <w:r w:rsidR="00CF7A9A" w:rsidRPr="008205FD">
          <w:rPr>
            <w:rFonts w:ascii="Comic Sans MS" w:hAnsi="Comic Sans MS" w:cs="Rubik"/>
            <w:sz w:val="28"/>
            <w:szCs w:val="28"/>
            <w:rPrChange w:id="57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 xml:space="preserve"> Pagefile.</w:t>
        </w:r>
      </w:ins>
      <w:ins w:id="58" w:author="Admin" w:date="2023-01-18T16:44:00Z">
        <w:r w:rsidR="00CF7A9A" w:rsidRPr="008205FD">
          <w:rPr>
            <w:rFonts w:ascii="Comic Sans MS" w:hAnsi="Comic Sans MS" w:cs="Rubik"/>
            <w:sz w:val="28"/>
            <w:szCs w:val="28"/>
            <w:rPrChange w:id="59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>sys</w:t>
        </w:r>
      </w:ins>
    </w:p>
    <w:p w:rsidR="00CF7A9A" w:rsidRPr="008205FD" w:rsidRDefault="009A71E0" w:rsidP="00D022DA">
      <w:pPr>
        <w:rPr>
          <w:ins w:id="60" w:author="Admin" w:date="2023-01-18T16:41:00Z"/>
          <w:rFonts w:ascii="Comic Sans MS" w:hAnsi="Comic Sans MS" w:cs="Rubik"/>
          <w:sz w:val="28"/>
          <w:szCs w:val="28"/>
          <w:rPrChange w:id="61" w:author="Admin" w:date="2023-01-18T17:28:00Z">
            <w:rPr>
              <w:ins w:id="62" w:author="Admin" w:date="2023-01-18T16:41:00Z"/>
              <w:rFonts w:ascii="Rubik" w:hAnsi="Rubik" w:cs="Rubik"/>
              <w:sz w:val="32"/>
              <w:szCs w:val="32"/>
            </w:rPr>
          </w:rPrChange>
        </w:rPr>
      </w:pPr>
      <w:ins w:id="63" w:author="Admin" w:date="2023-01-18T17:03:00Z">
        <w:r w:rsidRPr="008205FD">
          <w:rPr>
            <w:rFonts w:ascii="Comic Sans MS" w:hAnsi="Comic Sans MS" w:cs="Rubik"/>
            <w:sz w:val="28"/>
            <w:szCs w:val="28"/>
            <w:rPrChange w:id="64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 xml:space="preserve">- </w:t>
        </w:r>
      </w:ins>
      <w:ins w:id="65" w:author="Admin" w:date="2023-01-18T16:41:00Z">
        <w:r w:rsidR="00CF7A9A" w:rsidRPr="008205FD">
          <w:rPr>
            <w:rFonts w:ascii="Comic Sans MS" w:hAnsi="Comic Sans MS" w:cs="Rubik"/>
            <w:sz w:val="28"/>
            <w:szCs w:val="28"/>
            <w:rPrChange w:id="66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>Hiberfil.sys</w:t>
        </w:r>
      </w:ins>
    </w:p>
    <w:p w:rsidR="00CF7A9A" w:rsidRDefault="009A71E0" w:rsidP="00D022DA">
      <w:pPr>
        <w:rPr>
          <w:ins w:id="67" w:author="Admin" w:date="2023-01-18T17:36:00Z"/>
          <w:rFonts w:ascii="Comic Sans MS" w:hAnsi="Comic Sans MS" w:cs="Rubik"/>
          <w:sz w:val="28"/>
          <w:szCs w:val="28"/>
        </w:rPr>
      </w:pPr>
      <w:ins w:id="68" w:author="Admin" w:date="2023-01-18T17:04:00Z">
        <w:r w:rsidRPr="008205FD">
          <w:rPr>
            <w:rFonts w:ascii="Comic Sans MS" w:hAnsi="Comic Sans MS" w:cs="Rubik"/>
            <w:sz w:val="28"/>
            <w:szCs w:val="28"/>
            <w:rPrChange w:id="69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 xml:space="preserve">- </w:t>
        </w:r>
      </w:ins>
      <w:ins w:id="70" w:author="Admin" w:date="2023-01-18T16:41:00Z">
        <w:r w:rsidR="00CF7A9A" w:rsidRPr="008205FD">
          <w:rPr>
            <w:rFonts w:ascii="Comic Sans MS" w:hAnsi="Comic Sans MS" w:cs="Rubik"/>
            <w:sz w:val="28"/>
            <w:szCs w:val="28"/>
            <w:rPrChange w:id="71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>Hibernation vs Sleep Mode</w:t>
        </w:r>
      </w:ins>
    </w:p>
    <w:p w:rsidR="00821ECF" w:rsidRPr="008205FD" w:rsidRDefault="00821ECF" w:rsidP="00D022DA">
      <w:pPr>
        <w:rPr>
          <w:ins w:id="72" w:author="Admin" w:date="2023-01-18T16:59:00Z"/>
          <w:rFonts w:ascii="Comic Sans MS" w:hAnsi="Comic Sans MS" w:cs="Rubik"/>
          <w:sz w:val="28"/>
          <w:szCs w:val="28"/>
          <w:rPrChange w:id="73" w:author="Admin" w:date="2023-01-18T17:28:00Z">
            <w:rPr>
              <w:ins w:id="74" w:author="Admin" w:date="2023-01-18T16:59:00Z"/>
              <w:rFonts w:ascii="Rubik" w:hAnsi="Rubik" w:cs="Rubik"/>
              <w:sz w:val="32"/>
              <w:szCs w:val="32"/>
            </w:rPr>
          </w:rPrChange>
        </w:rPr>
      </w:pPr>
    </w:p>
    <w:p w:rsidR="009A71E0" w:rsidRPr="008205FD" w:rsidRDefault="00DF0660">
      <w:pPr>
        <w:jc w:val="center"/>
        <w:rPr>
          <w:ins w:id="75" w:author="Admin" w:date="2023-01-18T17:17:00Z"/>
          <w:rFonts w:ascii="Comic Sans MS" w:hAnsi="Comic Sans MS" w:cs="Rubik"/>
          <w:sz w:val="28"/>
          <w:szCs w:val="28"/>
          <w:rPrChange w:id="76" w:author="Admin" w:date="2023-01-18T17:28:00Z">
            <w:rPr>
              <w:ins w:id="77" w:author="Admin" w:date="2023-01-18T17:17:00Z"/>
              <w:rFonts w:ascii="Rubik" w:hAnsi="Rubik" w:cs="Rubik"/>
              <w:sz w:val="32"/>
              <w:szCs w:val="32"/>
            </w:rPr>
          </w:rPrChange>
        </w:rPr>
        <w:pPrChange w:id="78" w:author="Admin" w:date="2023-01-18T17:01:00Z">
          <w:pPr/>
        </w:pPrChange>
      </w:pPr>
      <w:ins w:id="79" w:author="Admin" w:date="2023-01-18T17:01:00Z">
        <w:r w:rsidRPr="008205FD">
          <w:rPr>
            <w:rFonts w:ascii="Comic Sans MS" w:hAnsi="Comic Sans MS"/>
            <w:noProof/>
            <w:sz w:val="28"/>
            <w:szCs w:val="28"/>
            <w:lang w:bidi="ar-SA"/>
            <w:rPrChange w:id="80" w:author="Admin" w:date="2023-01-18T17:28:00Z">
              <w:rPr>
                <w:noProof/>
                <w:lang w:bidi="ar-SA"/>
              </w:rPr>
            </w:rPrChange>
          </w:rPr>
          <w:drawing>
            <wp:inline distT="0" distB="0" distL="0" distR="0" wp14:anchorId="1129012F" wp14:editId="496DF056">
              <wp:extent cx="4271842" cy="206502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3120" cy="20704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843DBD" w:rsidRPr="008205FD" w:rsidRDefault="00843DBD">
      <w:pPr>
        <w:jc w:val="center"/>
        <w:rPr>
          <w:ins w:id="81" w:author="Admin" w:date="2023-01-18T17:04:00Z"/>
          <w:rFonts w:ascii="Comic Sans MS" w:hAnsi="Comic Sans MS" w:cs="Rubik"/>
          <w:sz w:val="28"/>
          <w:szCs w:val="28"/>
          <w:rPrChange w:id="82" w:author="Admin" w:date="2023-01-18T17:28:00Z">
            <w:rPr>
              <w:ins w:id="83" w:author="Admin" w:date="2023-01-18T17:04:00Z"/>
              <w:rFonts w:ascii="Rubik" w:hAnsi="Rubik" w:cs="Rubik"/>
              <w:sz w:val="32"/>
              <w:szCs w:val="32"/>
            </w:rPr>
          </w:rPrChange>
        </w:rPr>
        <w:pPrChange w:id="84" w:author="Admin" w:date="2023-01-18T17:01:00Z">
          <w:pPr/>
        </w:pPrChange>
      </w:pPr>
    </w:p>
    <w:p w:rsidR="009A71E0" w:rsidRPr="008205FD" w:rsidRDefault="009A71E0" w:rsidP="003E3AB1">
      <w:pPr>
        <w:rPr>
          <w:ins w:id="85" w:author="Admin" w:date="2023-01-18T17:12:00Z"/>
          <w:rFonts w:ascii="Comic Sans MS" w:hAnsi="Comic Sans MS" w:cs="Rubik"/>
          <w:sz w:val="28"/>
          <w:szCs w:val="28"/>
          <w:rPrChange w:id="86" w:author="Admin" w:date="2023-01-18T17:28:00Z">
            <w:rPr>
              <w:ins w:id="87" w:author="Admin" w:date="2023-01-18T17:12:00Z"/>
              <w:rFonts w:ascii="Rubik" w:hAnsi="Rubik" w:cs="Rubik"/>
              <w:sz w:val="28"/>
              <w:szCs w:val="28"/>
            </w:rPr>
          </w:rPrChange>
        </w:rPr>
      </w:pPr>
      <w:ins w:id="88" w:author="Admin" w:date="2023-01-18T17:04:00Z">
        <w:r w:rsidRPr="008205FD">
          <w:rPr>
            <w:rFonts w:ascii="Comic Sans MS" w:hAnsi="Comic Sans MS" w:cs="Rubik"/>
            <w:sz w:val="28"/>
            <w:szCs w:val="28"/>
            <w:rPrChange w:id="89" w:author="Admin" w:date="2023-01-18T17:28:00Z">
              <w:rPr>
                <w:rFonts w:ascii="Rubik" w:hAnsi="Rubik" w:cs="Rubik"/>
                <w:sz w:val="28"/>
                <w:szCs w:val="28"/>
              </w:rPr>
            </w:rPrChange>
          </w:rPr>
          <w:t>Good Practice to store the RAM (</w:t>
        </w:r>
        <w:proofErr w:type="spellStart"/>
        <w:r w:rsidRPr="008205FD">
          <w:rPr>
            <w:rFonts w:ascii="Comic Sans MS" w:hAnsi="Comic Sans MS" w:cs="Rubik"/>
            <w:sz w:val="28"/>
            <w:szCs w:val="28"/>
            <w:rPrChange w:id="90" w:author="Admin" w:date="2023-01-18T17:28:00Z">
              <w:rPr>
                <w:rFonts w:ascii="Rubik" w:hAnsi="Rubik" w:cs="Rubik"/>
                <w:sz w:val="28"/>
                <w:szCs w:val="28"/>
              </w:rPr>
            </w:rPrChange>
          </w:rPr>
          <w:t>memdump.mem</w:t>
        </w:r>
        <w:proofErr w:type="spellEnd"/>
        <w:r w:rsidRPr="008205FD">
          <w:rPr>
            <w:rFonts w:ascii="Comic Sans MS" w:hAnsi="Comic Sans MS" w:cs="Rubik"/>
            <w:sz w:val="28"/>
            <w:szCs w:val="28"/>
            <w:rPrChange w:id="91" w:author="Admin" w:date="2023-01-18T17:28:00Z">
              <w:rPr>
                <w:rFonts w:ascii="Rubik" w:hAnsi="Rubik" w:cs="Rubik"/>
                <w:sz w:val="28"/>
                <w:szCs w:val="28"/>
              </w:rPr>
            </w:rPrChange>
          </w:rPr>
          <w:t>) File in External</w:t>
        </w:r>
      </w:ins>
      <w:ins w:id="92" w:author="Admin" w:date="2023-01-18T17:10:00Z">
        <w:r w:rsidR="00C160F1" w:rsidRPr="008205FD">
          <w:rPr>
            <w:rFonts w:ascii="Comic Sans MS" w:hAnsi="Comic Sans MS" w:cs="Rubik"/>
            <w:sz w:val="28"/>
            <w:szCs w:val="28"/>
            <w:rPrChange w:id="93" w:author="Admin" w:date="2023-01-18T17:28:00Z">
              <w:rPr>
                <w:rFonts w:ascii="Rubik" w:hAnsi="Rubik" w:cs="Rubik"/>
                <w:sz w:val="28"/>
                <w:szCs w:val="28"/>
              </w:rPr>
            </w:rPrChange>
          </w:rPr>
          <w:t xml:space="preserve"> Drive. (</w:t>
        </w:r>
        <w:proofErr w:type="spellStart"/>
        <w:r w:rsidR="00C160F1" w:rsidRPr="008205FD">
          <w:rPr>
            <w:rFonts w:ascii="Comic Sans MS" w:hAnsi="Comic Sans MS" w:cs="Rubik"/>
            <w:sz w:val="28"/>
            <w:szCs w:val="28"/>
            <w:rPrChange w:id="94" w:author="Admin" w:date="2023-01-18T17:28:00Z">
              <w:rPr>
                <w:rFonts w:ascii="Rubik" w:hAnsi="Rubik" w:cs="Rubik"/>
                <w:sz w:val="28"/>
                <w:szCs w:val="28"/>
              </w:rPr>
            </w:rPrChange>
          </w:rPr>
          <w:t>Eg</w:t>
        </w:r>
        <w:proofErr w:type="spellEnd"/>
        <w:r w:rsidR="00C160F1" w:rsidRPr="008205FD">
          <w:rPr>
            <w:rFonts w:ascii="Comic Sans MS" w:hAnsi="Comic Sans MS" w:cs="Rubik"/>
            <w:sz w:val="28"/>
            <w:szCs w:val="28"/>
            <w:rPrChange w:id="95" w:author="Admin" w:date="2023-01-18T17:28:00Z">
              <w:rPr>
                <w:rFonts w:ascii="Rubik" w:hAnsi="Rubik" w:cs="Rubik"/>
                <w:sz w:val="28"/>
                <w:szCs w:val="28"/>
              </w:rPr>
            </w:rPrChange>
          </w:rPr>
          <w:t xml:space="preserve">. </w:t>
        </w:r>
        <w:proofErr w:type="spellStart"/>
        <w:r w:rsidR="00C160F1" w:rsidRPr="008205FD">
          <w:rPr>
            <w:rFonts w:ascii="Comic Sans MS" w:hAnsi="Comic Sans MS" w:cs="Rubik"/>
            <w:sz w:val="28"/>
            <w:szCs w:val="28"/>
            <w:rPrChange w:id="96" w:author="Admin" w:date="2023-01-18T17:28:00Z">
              <w:rPr>
                <w:rFonts w:ascii="Rubik" w:hAnsi="Rubik" w:cs="Rubik"/>
                <w:sz w:val="28"/>
                <w:szCs w:val="28"/>
              </w:rPr>
            </w:rPrChange>
          </w:rPr>
          <w:t>Pendrive</w:t>
        </w:r>
        <w:proofErr w:type="spellEnd"/>
        <w:r w:rsidR="00C160F1" w:rsidRPr="008205FD">
          <w:rPr>
            <w:rFonts w:ascii="Comic Sans MS" w:hAnsi="Comic Sans MS" w:cs="Rubik"/>
            <w:sz w:val="28"/>
            <w:szCs w:val="28"/>
            <w:rPrChange w:id="97" w:author="Admin" w:date="2023-01-18T17:28:00Z">
              <w:rPr>
                <w:rFonts w:ascii="Rubik" w:hAnsi="Rubik" w:cs="Rubik"/>
                <w:sz w:val="28"/>
                <w:szCs w:val="28"/>
              </w:rPr>
            </w:rPrChange>
          </w:rPr>
          <w:t>).</w:t>
        </w:r>
      </w:ins>
    </w:p>
    <w:p w:rsidR="00C160F1" w:rsidRPr="008205FD" w:rsidRDefault="00C160F1">
      <w:pPr>
        <w:jc w:val="center"/>
        <w:rPr>
          <w:ins w:id="98" w:author="Admin" w:date="2023-01-18T17:03:00Z"/>
          <w:rFonts w:ascii="Comic Sans MS" w:hAnsi="Comic Sans MS" w:cs="Rubik"/>
          <w:sz w:val="28"/>
          <w:szCs w:val="28"/>
          <w:rPrChange w:id="99" w:author="Admin" w:date="2023-01-18T17:28:00Z">
            <w:rPr>
              <w:ins w:id="100" w:author="Admin" w:date="2023-01-18T17:03:00Z"/>
              <w:rFonts w:ascii="Rubik" w:hAnsi="Rubik" w:cs="Rubik"/>
              <w:sz w:val="32"/>
              <w:szCs w:val="32"/>
            </w:rPr>
          </w:rPrChange>
        </w:rPr>
        <w:pPrChange w:id="101" w:author="Admin" w:date="2023-01-18T17:12:00Z">
          <w:pPr/>
        </w:pPrChange>
      </w:pPr>
      <w:ins w:id="102" w:author="Admin" w:date="2023-01-18T17:12:00Z">
        <w:r w:rsidRPr="008205FD">
          <w:rPr>
            <w:rFonts w:ascii="Comic Sans MS" w:hAnsi="Comic Sans MS"/>
            <w:noProof/>
            <w:sz w:val="28"/>
            <w:szCs w:val="28"/>
            <w:lang w:bidi="ar-SA"/>
            <w:rPrChange w:id="103" w:author="Admin" w:date="2023-01-18T17:28:00Z">
              <w:rPr>
                <w:noProof/>
                <w:lang w:bidi="ar-SA"/>
              </w:rPr>
            </w:rPrChange>
          </w:rPr>
          <w:lastRenderedPageBreak/>
          <w:drawing>
            <wp:inline distT="0" distB="0" distL="0" distR="0" wp14:anchorId="31DF1613" wp14:editId="5E07B537">
              <wp:extent cx="4043045" cy="5676326"/>
              <wp:effectExtent l="0" t="0" r="0" b="63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7069" cy="568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F0660" w:rsidRPr="008205FD" w:rsidRDefault="00DF0660">
      <w:pPr>
        <w:jc w:val="center"/>
        <w:rPr>
          <w:ins w:id="104" w:author="Admin" w:date="2023-01-18T17:03:00Z"/>
          <w:rFonts w:ascii="Comic Sans MS" w:hAnsi="Comic Sans MS" w:cs="Rubik"/>
          <w:sz w:val="28"/>
          <w:szCs w:val="28"/>
          <w:rPrChange w:id="105" w:author="Admin" w:date="2023-01-18T17:28:00Z">
            <w:rPr>
              <w:ins w:id="106" w:author="Admin" w:date="2023-01-18T17:03:00Z"/>
              <w:rFonts w:ascii="Rubik" w:hAnsi="Rubik" w:cs="Rubik"/>
              <w:sz w:val="32"/>
              <w:szCs w:val="32"/>
            </w:rPr>
          </w:rPrChange>
        </w:rPr>
        <w:pPrChange w:id="107" w:author="Admin" w:date="2023-01-18T17:01:00Z">
          <w:pPr/>
        </w:pPrChange>
      </w:pPr>
    </w:p>
    <w:p w:rsidR="00DF0660" w:rsidRPr="008205FD" w:rsidRDefault="00DF0660">
      <w:pPr>
        <w:jc w:val="center"/>
        <w:rPr>
          <w:ins w:id="108" w:author="Admin" w:date="2023-01-18T17:11:00Z"/>
          <w:rFonts w:ascii="Comic Sans MS" w:hAnsi="Comic Sans MS" w:cs="Rubik"/>
          <w:sz w:val="28"/>
          <w:szCs w:val="28"/>
          <w:rPrChange w:id="109" w:author="Admin" w:date="2023-01-18T17:28:00Z">
            <w:rPr>
              <w:ins w:id="110" w:author="Admin" w:date="2023-01-18T17:11:00Z"/>
              <w:rFonts w:ascii="Rubik" w:hAnsi="Rubik" w:cs="Rubik"/>
              <w:sz w:val="32"/>
              <w:szCs w:val="32"/>
            </w:rPr>
          </w:rPrChange>
        </w:rPr>
        <w:pPrChange w:id="111" w:author="Admin" w:date="2023-01-18T17:01:00Z">
          <w:pPr/>
        </w:pPrChange>
      </w:pPr>
      <w:ins w:id="112" w:author="Admin" w:date="2023-01-18T17:03:00Z">
        <w:r w:rsidRPr="008205FD">
          <w:rPr>
            <w:rFonts w:ascii="Comic Sans MS" w:hAnsi="Comic Sans MS"/>
            <w:noProof/>
            <w:sz w:val="28"/>
            <w:szCs w:val="28"/>
            <w:lang w:bidi="ar-SA"/>
            <w:rPrChange w:id="113" w:author="Admin" w:date="2023-01-18T17:28:00Z">
              <w:rPr>
                <w:noProof/>
                <w:lang w:bidi="ar-SA"/>
              </w:rPr>
            </w:rPrChange>
          </w:rPr>
          <w:drawing>
            <wp:inline distT="0" distB="0" distL="0" distR="0" wp14:anchorId="0DEF7E82" wp14:editId="440A70F1">
              <wp:extent cx="6116754" cy="1996440"/>
              <wp:effectExtent l="0" t="0" r="0" b="381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8544" cy="20035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160F1" w:rsidRDefault="00843DBD">
      <w:pPr>
        <w:jc w:val="center"/>
        <w:rPr>
          <w:ins w:id="114" w:author="Admin" w:date="2023-01-18T17:36:00Z"/>
          <w:rFonts w:ascii="Comic Sans MS" w:hAnsi="Comic Sans MS" w:cs="Rubik"/>
          <w:sz w:val="28"/>
          <w:szCs w:val="28"/>
        </w:rPr>
        <w:pPrChange w:id="115" w:author="Admin" w:date="2023-01-18T17:01:00Z">
          <w:pPr/>
        </w:pPrChange>
      </w:pPr>
      <w:ins w:id="116" w:author="Admin" w:date="2023-01-18T17:17:00Z">
        <w:r w:rsidRPr="008205FD">
          <w:rPr>
            <w:rFonts w:ascii="Comic Sans MS" w:hAnsi="Comic Sans MS" w:cs="Rubik"/>
            <w:sz w:val="28"/>
            <w:szCs w:val="28"/>
            <w:rPrChange w:id="117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 xml:space="preserve">Also, </w:t>
        </w:r>
        <w:proofErr w:type="gramStart"/>
        <w:r w:rsidRPr="008205FD">
          <w:rPr>
            <w:rFonts w:ascii="Comic Sans MS" w:hAnsi="Comic Sans MS" w:cs="Rubik"/>
            <w:sz w:val="28"/>
            <w:szCs w:val="28"/>
            <w:rPrChange w:id="118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>Checked</w:t>
        </w:r>
        <w:proofErr w:type="gramEnd"/>
        <w:r w:rsidRPr="008205FD">
          <w:rPr>
            <w:rFonts w:ascii="Comic Sans MS" w:hAnsi="Comic Sans MS" w:cs="Rubik"/>
            <w:sz w:val="28"/>
            <w:szCs w:val="28"/>
            <w:rPrChange w:id="119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 xml:space="preserve"> it with </w:t>
        </w:r>
        <w:proofErr w:type="spellStart"/>
        <w:r w:rsidRPr="008205FD">
          <w:rPr>
            <w:rFonts w:ascii="Comic Sans MS" w:hAnsi="Comic Sans MS" w:cs="Rubik"/>
            <w:sz w:val="28"/>
            <w:szCs w:val="28"/>
            <w:rPrChange w:id="120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>exiftool</w:t>
        </w:r>
        <w:proofErr w:type="spellEnd"/>
        <w:r w:rsidRPr="008205FD">
          <w:rPr>
            <w:rFonts w:ascii="Comic Sans MS" w:hAnsi="Comic Sans MS" w:cs="Rubik"/>
            <w:sz w:val="28"/>
            <w:szCs w:val="28"/>
            <w:rPrChange w:id="121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 xml:space="preserve"> for Information.</w:t>
        </w:r>
      </w:ins>
    </w:p>
    <w:p w:rsidR="00821ECF" w:rsidRDefault="00821ECF">
      <w:pPr>
        <w:jc w:val="center"/>
        <w:rPr>
          <w:ins w:id="122" w:author="Admin" w:date="2023-01-18T17:36:00Z"/>
          <w:rFonts w:ascii="Comic Sans MS" w:hAnsi="Comic Sans MS" w:cs="Rubik"/>
          <w:sz w:val="28"/>
          <w:szCs w:val="28"/>
        </w:rPr>
        <w:pPrChange w:id="123" w:author="Admin" w:date="2023-01-18T17:01:00Z">
          <w:pPr/>
        </w:pPrChange>
      </w:pPr>
    </w:p>
    <w:p w:rsidR="0013107F" w:rsidRPr="008205FD" w:rsidRDefault="0013107F">
      <w:pPr>
        <w:jc w:val="center"/>
        <w:rPr>
          <w:ins w:id="124" w:author="Admin" w:date="2023-01-18T17:11:00Z"/>
          <w:rFonts w:ascii="Comic Sans MS" w:hAnsi="Comic Sans MS" w:cs="Rubik"/>
          <w:sz w:val="28"/>
          <w:szCs w:val="28"/>
          <w:rPrChange w:id="125" w:author="Admin" w:date="2023-01-18T17:28:00Z">
            <w:rPr>
              <w:ins w:id="126" w:author="Admin" w:date="2023-01-18T17:11:00Z"/>
              <w:rFonts w:ascii="Rubik" w:hAnsi="Rubik" w:cs="Rubik"/>
              <w:sz w:val="32"/>
              <w:szCs w:val="32"/>
            </w:rPr>
          </w:rPrChange>
        </w:rPr>
        <w:pPrChange w:id="127" w:author="Admin" w:date="2023-01-18T17:01:00Z">
          <w:pPr/>
        </w:pPrChange>
      </w:pPr>
    </w:p>
    <w:p w:rsidR="00C160F1" w:rsidRDefault="00C160F1" w:rsidP="003E3AB1">
      <w:pPr>
        <w:rPr>
          <w:ins w:id="128" w:author="Admin" w:date="2023-01-18T17:36:00Z"/>
          <w:rFonts w:ascii="Comic Sans MS" w:hAnsi="Comic Sans MS" w:cs="Rubik"/>
          <w:b/>
          <w:sz w:val="28"/>
          <w:szCs w:val="28"/>
        </w:rPr>
      </w:pPr>
      <w:ins w:id="129" w:author="Admin" w:date="2023-01-18T17:11:00Z">
        <w:r w:rsidRPr="008205FD">
          <w:rPr>
            <w:rFonts w:ascii="Comic Sans MS" w:hAnsi="Comic Sans MS" w:cs="Rubik"/>
            <w:sz w:val="28"/>
            <w:szCs w:val="28"/>
            <w:rPrChange w:id="130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 xml:space="preserve">3.) </w:t>
        </w:r>
      </w:ins>
      <w:ins w:id="131" w:author="Admin" w:date="2023-01-18T17:25:00Z">
        <w:r w:rsidR="006A2791" w:rsidRPr="008205FD">
          <w:rPr>
            <w:rFonts w:ascii="Comic Sans MS" w:hAnsi="Comic Sans MS" w:cs="Rubik"/>
            <w:sz w:val="28"/>
            <w:szCs w:val="28"/>
            <w:rPrChange w:id="132" w:author="Admin" w:date="2023-01-18T17:28:00Z">
              <w:rPr>
                <w:rFonts w:ascii="Rubik" w:hAnsi="Rubik" w:cs="Rubik"/>
                <w:sz w:val="28"/>
                <w:szCs w:val="28"/>
              </w:rPr>
            </w:rPrChange>
          </w:rPr>
          <w:t xml:space="preserve">Capture RAM using </w:t>
        </w:r>
      </w:ins>
      <w:proofErr w:type="spellStart"/>
      <w:ins w:id="133" w:author="Admin" w:date="2023-01-18T17:11:00Z">
        <w:r w:rsidRPr="008205FD">
          <w:rPr>
            <w:rFonts w:ascii="Comic Sans MS" w:hAnsi="Comic Sans MS" w:cs="Rubik"/>
            <w:b/>
            <w:sz w:val="28"/>
            <w:szCs w:val="28"/>
            <w:rPrChange w:id="134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>DumpIt</w:t>
        </w:r>
      </w:ins>
      <w:proofErr w:type="spellEnd"/>
      <w:ins w:id="135" w:author="Admin" w:date="2023-01-18T17:34:00Z">
        <w:r w:rsidR="00BA6EA8">
          <w:rPr>
            <w:rFonts w:ascii="Comic Sans MS" w:hAnsi="Comic Sans MS" w:cs="Rubik"/>
            <w:b/>
            <w:sz w:val="28"/>
            <w:szCs w:val="28"/>
          </w:rPr>
          <w:t xml:space="preserve"> (</w:t>
        </w:r>
        <w:proofErr w:type="spellStart"/>
        <w:r w:rsidR="00BA6EA8">
          <w:rPr>
            <w:rFonts w:ascii="Comic Sans MS" w:hAnsi="Comic Sans MS" w:cs="Rubik"/>
            <w:b/>
            <w:sz w:val="28"/>
            <w:szCs w:val="28"/>
          </w:rPr>
          <w:t>Camoe</w:t>
        </w:r>
        <w:proofErr w:type="spellEnd"/>
        <w:r w:rsidR="00BA6EA8">
          <w:rPr>
            <w:rFonts w:ascii="Comic Sans MS" w:hAnsi="Comic Sans MS" w:cs="Rubik"/>
            <w:b/>
            <w:sz w:val="28"/>
            <w:szCs w:val="28"/>
          </w:rPr>
          <w:t xml:space="preserve"> Memory Toolkit by </w:t>
        </w:r>
        <w:proofErr w:type="spellStart"/>
        <w:r w:rsidR="00BA6EA8">
          <w:rPr>
            <w:rFonts w:ascii="Comic Sans MS" w:hAnsi="Comic Sans MS" w:cs="Rubik"/>
            <w:b/>
            <w:sz w:val="28"/>
            <w:szCs w:val="28"/>
          </w:rPr>
          <w:t>Comae</w:t>
        </w:r>
        <w:proofErr w:type="spellEnd"/>
        <w:r w:rsidR="00BA6EA8">
          <w:rPr>
            <w:rFonts w:ascii="Comic Sans MS" w:hAnsi="Comic Sans MS" w:cs="Rubik"/>
            <w:b/>
            <w:sz w:val="28"/>
            <w:szCs w:val="28"/>
          </w:rPr>
          <w:t xml:space="preserve"> Technologies)</w:t>
        </w:r>
      </w:ins>
    </w:p>
    <w:p w:rsidR="00821ECF" w:rsidRPr="008205FD" w:rsidRDefault="00821ECF">
      <w:pPr>
        <w:rPr>
          <w:ins w:id="136" w:author="Admin" w:date="2023-01-18T17:11:00Z"/>
          <w:rFonts w:ascii="Comic Sans MS" w:hAnsi="Comic Sans MS" w:cs="Rubik"/>
          <w:sz w:val="28"/>
          <w:szCs w:val="28"/>
          <w:rPrChange w:id="137" w:author="Admin" w:date="2023-01-18T17:28:00Z">
            <w:rPr>
              <w:ins w:id="138" w:author="Admin" w:date="2023-01-18T17:11:00Z"/>
              <w:rFonts w:ascii="Rubik" w:hAnsi="Rubik" w:cs="Rubik"/>
              <w:sz w:val="32"/>
              <w:szCs w:val="32"/>
            </w:rPr>
          </w:rPrChange>
        </w:rPr>
      </w:pPr>
    </w:p>
    <w:p w:rsidR="00C160F1" w:rsidRDefault="00C160F1">
      <w:pPr>
        <w:jc w:val="center"/>
        <w:rPr>
          <w:ins w:id="139" w:author="Admin" w:date="2023-01-18T17:36:00Z"/>
          <w:rFonts w:ascii="Comic Sans MS" w:hAnsi="Comic Sans MS" w:cs="Rubik"/>
          <w:sz w:val="28"/>
          <w:szCs w:val="28"/>
        </w:rPr>
        <w:pPrChange w:id="140" w:author="Admin" w:date="2023-01-18T17:18:00Z">
          <w:pPr/>
        </w:pPrChange>
      </w:pPr>
      <w:ins w:id="141" w:author="Admin" w:date="2023-01-18T17:11:00Z">
        <w:r w:rsidRPr="008205FD">
          <w:rPr>
            <w:rFonts w:ascii="Comic Sans MS" w:hAnsi="Comic Sans MS"/>
            <w:noProof/>
            <w:sz w:val="28"/>
            <w:szCs w:val="28"/>
            <w:lang w:bidi="ar-SA"/>
            <w:rPrChange w:id="142" w:author="Admin" w:date="2023-01-18T17:28:00Z">
              <w:rPr>
                <w:noProof/>
                <w:lang w:bidi="ar-SA"/>
              </w:rPr>
            </w:rPrChange>
          </w:rPr>
          <w:drawing>
            <wp:inline distT="0" distB="0" distL="0" distR="0" wp14:anchorId="0E51B153" wp14:editId="3484781C">
              <wp:extent cx="6004560" cy="2183881"/>
              <wp:effectExtent l="0" t="0" r="0" b="698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3892" cy="2187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821ECF" w:rsidRPr="008205FD" w:rsidRDefault="00821ECF">
      <w:pPr>
        <w:jc w:val="center"/>
        <w:rPr>
          <w:ins w:id="143" w:author="Admin" w:date="2023-01-18T17:11:00Z"/>
          <w:rFonts w:ascii="Comic Sans MS" w:hAnsi="Comic Sans MS" w:cs="Rubik"/>
          <w:sz w:val="28"/>
          <w:szCs w:val="28"/>
          <w:rPrChange w:id="144" w:author="Admin" w:date="2023-01-18T17:28:00Z">
            <w:rPr>
              <w:ins w:id="145" w:author="Admin" w:date="2023-01-18T17:11:00Z"/>
              <w:rFonts w:ascii="Rubik" w:hAnsi="Rubik" w:cs="Rubik"/>
              <w:sz w:val="32"/>
              <w:szCs w:val="32"/>
            </w:rPr>
          </w:rPrChange>
        </w:rPr>
        <w:pPrChange w:id="146" w:author="Admin" w:date="2023-01-18T17:18:00Z">
          <w:pPr/>
        </w:pPrChange>
      </w:pPr>
    </w:p>
    <w:p w:rsidR="00821ECF" w:rsidRPr="008205FD" w:rsidRDefault="00C160F1">
      <w:pPr>
        <w:jc w:val="center"/>
        <w:rPr>
          <w:ins w:id="147" w:author="Admin" w:date="2023-01-18T17:21:00Z"/>
          <w:rFonts w:ascii="Comic Sans MS" w:hAnsi="Comic Sans MS" w:cs="Rubik"/>
          <w:sz w:val="28"/>
          <w:szCs w:val="28"/>
          <w:rPrChange w:id="148" w:author="Admin" w:date="2023-01-18T17:28:00Z">
            <w:rPr>
              <w:ins w:id="149" w:author="Admin" w:date="2023-01-18T17:21:00Z"/>
              <w:rFonts w:ascii="Rubik" w:hAnsi="Rubik" w:cs="Rubik"/>
              <w:sz w:val="32"/>
              <w:szCs w:val="32"/>
            </w:rPr>
          </w:rPrChange>
        </w:rPr>
        <w:pPrChange w:id="150" w:author="Admin" w:date="2023-01-18T17:12:00Z">
          <w:pPr/>
        </w:pPrChange>
      </w:pPr>
      <w:ins w:id="151" w:author="Admin" w:date="2023-01-18T17:11:00Z">
        <w:r w:rsidRPr="008205FD">
          <w:rPr>
            <w:rFonts w:ascii="Comic Sans MS" w:hAnsi="Comic Sans MS"/>
            <w:noProof/>
            <w:sz w:val="28"/>
            <w:szCs w:val="28"/>
            <w:lang w:bidi="ar-SA"/>
            <w:rPrChange w:id="152" w:author="Admin" w:date="2023-01-18T17:28:00Z">
              <w:rPr>
                <w:noProof/>
                <w:lang w:bidi="ar-SA"/>
              </w:rPr>
            </w:rPrChange>
          </w:rPr>
          <w:drawing>
            <wp:inline distT="0" distB="0" distL="0" distR="0" wp14:anchorId="4F8106CF" wp14:editId="1892E385">
              <wp:extent cx="3726180" cy="5231459"/>
              <wp:effectExtent l="0" t="0" r="7620" b="762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3722" cy="52701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160F1" w:rsidRPr="008205FD" w:rsidRDefault="0032210B" w:rsidP="003E3AB1">
      <w:pPr>
        <w:rPr>
          <w:ins w:id="153" w:author="Admin" w:date="2023-01-18T17:25:00Z"/>
          <w:rFonts w:ascii="Comic Sans MS" w:hAnsi="Comic Sans MS" w:cs="Rubik"/>
          <w:b/>
          <w:sz w:val="28"/>
          <w:szCs w:val="28"/>
          <w:rPrChange w:id="154" w:author="Admin" w:date="2023-01-18T17:28:00Z">
            <w:rPr>
              <w:ins w:id="155" w:author="Admin" w:date="2023-01-18T17:25:00Z"/>
              <w:rFonts w:ascii="Rubik" w:hAnsi="Rubik" w:cs="Rubik"/>
              <w:b/>
              <w:sz w:val="28"/>
              <w:szCs w:val="28"/>
            </w:rPr>
          </w:rPrChange>
        </w:rPr>
      </w:pPr>
      <w:ins w:id="156" w:author="Admin" w:date="2023-01-18T17:21:00Z">
        <w:r w:rsidRPr="008205FD">
          <w:rPr>
            <w:rFonts w:ascii="Comic Sans MS" w:hAnsi="Comic Sans MS" w:cs="Rubik"/>
            <w:sz w:val="28"/>
            <w:szCs w:val="28"/>
            <w:rPrChange w:id="157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lastRenderedPageBreak/>
          <w:t xml:space="preserve">4.) </w:t>
        </w:r>
      </w:ins>
      <w:ins w:id="158" w:author="Admin" w:date="2023-01-18T17:25:00Z">
        <w:r w:rsidR="006A2791" w:rsidRPr="008205FD">
          <w:rPr>
            <w:rFonts w:ascii="Comic Sans MS" w:hAnsi="Comic Sans MS" w:cs="Rubik"/>
            <w:sz w:val="28"/>
            <w:szCs w:val="28"/>
            <w:rPrChange w:id="159" w:author="Admin" w:date="2023-01-18T17:28:00Z">
              <w:rPr>
                <w:rFonts w:ascii="Rubik" w:hAnsi="Rubik" w:cs="Rubik"/>
                <w:sz w:val="28"/>
                <w:szCs w:val="28"/>
              </w:rPr>
            </w:rPrChange>
          </w:rPr>
          <w:t xml:space="preserve">Capture RAM using </w:t>
        </w:r>
      </w:ins>
      <w:proofErr w:type="spellStart"/>
      <w:ins w:id="160" w:author="Admin" w:date="2023-01-18T17:21:00Z">
        <w:r w:rsidRPr="008205FD">
          <w:rPr>
            <w:rFonts w:ascii="Comic Sans MS" w:hAnsi="Comic Sans MS" w:cs="Rubik"/>
            <w:b/>
            <w:sz w:val="28"/>
            <w:szCs w:val="28"/>
            <w:rPrChange w:id="161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>Belkasoft</w:t>
        </w:r>
        <w:proofErr w:type="spellEnd"/>
        <w:r w:rsidRPr="008205FD">
          <w:rPr>
            <w:rFonts w:ascii="Comic Sans MS" w:hAnsi="Comic Sans MS" w:cs="Rubik"/>
            <w:b/>
            <w:sz w:val="28"/>
            <w:szCs w:val="28"/>
            <w:rPrChange w:id="162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 xml:space="preserve"> </w:t>
        </w:r>
      </w:ins>
      <w:ins w:id="163" w:author="Admin" w:date="2023-01-18T17:22:00Z">
        <w:r w:rsidRPr="008205FD">
          <w:rPr>
            <w:rFonts w:ascii="Comic Sans MS" w:hAnsi="Comic Sans MS" w:cs="Rubik"/>
            <w:b/>
            <w:sz w:val="28"/>
            <w:szCs w:val="28"/>
            <w:rPrChange w:id="164" w:author="Admin" w:date="2023-01-18T17:28:00Z">
              <w:rPr>
                <w:rFonts w:ascii="Rubik" w:hAnsi="Rubik" w:cs="Rubik"/>
                <w:sz w:val="32"/>
                <w:szCs w:val="32"/>
              </w:rPr>
            </w:rPrChange>
          </w:rPr>
          <w:t>Live RAM Explorer</w:t>
        </w:r>
      </w:ins>
    </w:p>
    <w:p w:rsidR="00D43DF9" w:rsidRPr="008205FD" w:rsidRDefault="00D43DF9">
      <w:pPr>
        <w:rPr>
          <w:ins w:id="165" w:author="Admin" w:date="2023-01-18T16:59:00Z"/>
          <w:rFonts w:ascii="Comic Sans MS" w:hAnsi="Comic Sans MS" w:cs="Rubik"/>
          <w:sz w:val="28"/>
          <w:szCs w:val="28"/>
          <w:rPrChange w:id="166" w:author="Admin" w:date="2023-01-18T17:28:00Z">
            <w:rPr>
              <w:ins w:id="167" w:author="Admin" w:date="2023-01-18T16:59:00Z"/>
              <w:rFonts w:ascii="Rubik" w:hAnsi="Rubik" w:cs="Rubik"/>
              <w:sz w:val="32"/>
              <w:szCs w:val="32"/>
            </w:rPr>
          </w:rPrChange>
        </w:rPr>
      </w:pPr>
    </w:p>
    <w:p w:rsidR="00513812" w:rsidRPr="008205FD" w:rsidRDefault="00513812">
      <w:pPr>
        <w:jc w:val="center"/>
        <w:rPr>
          <w:ins w:id="168" w:author="Admin" w:date="2023-01-18T17:24:00Z"/>
          <w:rFonts w:ascii="Comic Sans MS" w:hAnsi="Comic Sans MS" w:cs="Rubik"/>
          <w:b/>
          <w:sz w:val="28"/>
          <w:szCs w:val="28"/>
          <w:rPrChange w:id="169" w:author="Admin" w:date="2023-01-18T17:28:00Z">
            <w:rPr>
              <w:ins w:id="170" w:author="Admin" w:date="2023-01-18T17:24:00Z"/>
              <w:rFonts w:ascii="Rubik" w:hAnsi="Rubik" w:cs="Rubik"/>
              <w:b/>
              <w:sz w:val="32"/>
              <w:szCs w:val="32"/>
            </w:rPr>
          </w:rPrChange>
        </w:rPr>
        <w:pPrChange w:id="171" w:author="Admin" w:date="2023-01-18T17:24:00Z">
          <w:pPr/>
        </w:pPrChange>
      </w:pPr>
      <w:ins w:id="172" w:author="Admin" w:date="2023-01-18T17:24:00Z">
        <w:r w:rsidRPr="008205FD">
          <w:rPr>
            <w:rFonts w:ascii="Comic Sans MS" w:hAnsi="Comic Sans MS"/>
            <w:noProof/>
            <w:sz w:val="28"/>
            <w:szCs w:val="28"/>
            <w:lang w:bidi="ar-SA"/>
            <w:rPrChange w:id="173" w:author="Admin" w:date="2023-01-18T17:28:00Z">
              <w:rPr>
                <w:noProof/>
                <w:lang w:bidi="ar-SA"/>
              </w:rPr>
            </w:rPrChange>
          </w:rPr>
          <w:drawing>
            <wp:inline distT="0" distB="0" distL="0" distR="0" wp14:anchorId="1D27DA40" wp14:editId="2B16D766">
              <wp:extent cx="4427220" cy="2293140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0116" cy="229981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6004C" w:rsidRDefault="00513812">
      <w:pPr>
        <w:jc w:val="center"/>
        <w:rPr>
          <w:ins w:id="174" w:author="Admin" w:date="2023-01-18T17:28:00Z"/>
          <w:rFonts w:ascii="Comic Sans MS" w:hAnsi="Comic Sans MS" w:cs="Rubik"/>
          <w:b/>
          <w:sz w:val="28"/>
          <w:szCs w:val="28"/>
        </w:rPr>
        <w:pPrChange w:id="175" w:author="Admin" w:date="2023-01-18T17:24:00Z">
          <w:pPr/>
        </w:pPrChange>
      </w:pPr>
      <w:ins w:id="176" w:author="Admin" w:date="2023-01-18T17:24:00Z">
        <w:r w:rsidRPr="008205FD">
          <w:rPr>
            <w:rFonts w:ascii="Comic Sans MS" w:hAnsi="Comic Sans MS"/>
            <w:noProof/>
            <w:sz w:val="28"/>
            <w:szCs w:val="28"/>
            <w:lang w:bidi="ar-SA"/>
            <w:rPrChange w:id="177" w:author="Admin" w:date="2023-01-18T17:28:00Z">
              <w:rPr>
                <w:noProof/>
                <w:lang w:bidi="ar-SA"/>
              </w:rPr>
            </w:rPrChange>
          </w:rPr>
          <w:drawing>
            <wp:inline distT="0" distB="0" distL="0" distR="0" wp14:anchorId="23CB57C4" wp14:editId="6C43126D">
              <wp:extent cx="3398520" cy="4771431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9874" cy="47873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8205FD" w:rsidRDefault="008205FD" w:rsidP="008205F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ins w:id="178" w:author="Admin" w:date="2023-01-18T17:28:00Z"/>
          <w:rFonts w:ascii="Comic Sans MS" w:hAnsi="Comic Sans MS"/>
          <w:sz w:val="28"/>
          <w:szCs w:val="28"/>
        </w:rPr>
      </w:pPr>
      <w:ins w:id="179" w:author="Admin" w:date="2023-01-18T17:28:00Z">
        <w:r>
          <w:rPr>
            <w:rFonts w:ascii="Comic Sans MS" w:hAnsi="Comic Sans MS"/>
            <w:b/>
            <w:sz w:val="28"/>
            <w:szCs w:val="28"/>
          </w:rPr>
          <w:t>SUBMITTED BY</w:t>
        </w:r>
        <w:r>
          <w:rPr>
            <w:rFonts w:ascii="Comic Sans MS" w:hAnsi="Comic Sans MS"/>
            <w:sz w:val="28"/>
            <w:szCs w:val="28"/>
          </w:rPr>
          <w:t xml:space="preserve">: </w:t>
        </w:r>
        <w:r>
          <w:rPr>
            <w:rFonts w:ascii="Comic Sans MS" w:hAnsi="Comic Sans MS"/>
            <w:sz w:val="28"/>
            <w:szCs w:val="28"/>
            <w:highlight w:val="yellow"/>
          </w:rPr>
          <w:t>U19CS012</w:t>
        </w:r>
      </w:ins>
    </w:p>
    <w:p w:rsidR="006D097C" w:rsidRPr="007921E9" w:rsidRDefault="008205F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  <w:rPrChange w:id="180" w:author="Admin" w:date="2023-01-18T17:36:00Z">
            <w:rPr>
              <w:sz w:val="48"/>
              <w:szCs w:val="48"/>
            </w:rPr>
          </w:rPrChange>
        </w:rPr>
        <w:pPrChange w:id="181" w:author="Admin" w:date="2023-01-18T17:36:00Z">
          <w:pPr/>
        </w:pPrChange>
      </w:pPr>
      <w:ins w:id="182" w:author="Admin" w:date="2023-01-18T17:28:00Z">
        <w:r>
          <w:rPr>
            <w:rFonts w:ascii="Comic Sans MS" w:hAnsi="Comic Sans MS"/>
            <w:sz w:val="28"/>
            <w:szCs w:val="28"/>
          </w:rPr>
          <w:t>BHAGYA VINOD RANA</w:t>
        </w:r>
      </w:ins>
    </w:p>
    <w:sectPr w:rsidR="006D097C" w:rsidRPr="007921E9" w:rsidSect="006E79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Inter Thin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810d06cccc5e93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69"/>
    <w:rsid w:val="00055C3E"/>
    <w:rsid w:val="0013107F"/>
    <w:rsid w:val="001B3F79"/>
    <w:rsid w:val="001C3F48"/>
    <w:rsid w:val="00264047"/>
    <w:rsid w:val="0030705B"/>
    <w:rsid w:val="0032210B"/>
    <w:rsid w:val="003C6617"/>
    <w:rsid w:val="003E3AB1"/>
    <w:rsid w:val="00430369"/>
    <w:rsid w:val="004B614E"/>
    <w:rsid w:val="004C5648"/>
    <w:rsid w:val="004D1D14"/>
    <w:rsid w:val="0051256E"/>
    <w:rsid w:val="00513812"/>
    <w:rsid w:val="00563806"/>
    <w:rsid w:val="005930C2"/>
    <w:rsid w:val="006A2791"/>
    <w:rsid w:val="006D097C"/>
    <w:rsid w:val="006E7946"/>
    <w:rsid w:val="007921E9"/>
    <w:rsid w:val="008205FD"/>
    <w:rsid w:val="00821ECF"/>
    <w:rsid w:val="00843DBD"/>
    <w:rsid w:val="008D3EEF"/>
    <w:rsid w:val="00942B84"/>
    <w:rsid w:val="00954273"/>
    <w:rsid w:val="009674B8"/>
    <w:rsid w:val="009A71E0"/>
    <w:rsid w:val="009B55B7"/>
    <w:rsid w:val="00AF2D40"/>
    <w:rsid w:val="00B010FF"/>
    <w:rsid w:val="00B66AB9"/>
    <w:rsid w:val="00BA2F71"/>
    <w:rsid w:val="00BA6EA8"/>
    <w:rsid w:val="00BF226F"/>
    <w:rsid w:val="00C138BC"/>
    <w:rsid w:val="00C160F1"/>
    <w:rsid w:val="00CB7959"/>
    <w:rsid w:val="00CF7A9A"/>
    <w:rsid w:val="00D022DA"/>
    <w:rsid w:val="00D43DF9"/>
    <w:rsid w:val="00DD0383"/>
    <w:rsid w:val="00DF0660"/>
    <w:rsid w:val="00E6004C"/>
    <w:rsid w:val="00E94E8E"/>
    <w:rsid w:val="00F364DE"/>
    <w:rsid w:val="00F6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E5DE7-2E54-4560-BB7F-6334492E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2DA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DA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image" Target="media/image3.png"/><Relationship Id="rId5" Type="http://schemas.openxmlformats.org/officeDocument/2006/relationships/diagramData" Target="diagrams/data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07/relationships/diagramDrawing" Target="diagrams/drawing1.xml"/><Relationship Id="rId14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27345C-F9F5-47D7-8AB3-F5612B28CE7E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C7F6996B-2FF1-43E4-9272-D6F3D5F1A85E}">
      <dgm:prSet phldrT="[Text]"/>
      <dgm:spPr/>
      <dgm:t>
        <a:bodyPr/>
        <a:lstStyle/>
        <a:p>
          <a:pPr algn="ctr"/>
          <a:r>
            <a:rPr lang="en-US"/>
            <a:t>Memory Acquisition Softwares</a:t>
          </a:r>
        </a:p>
      </dgm:t>
    </dgm:pt>
    <dgm:pt modelId="{794CD363-817C-4DDA-B2D7-081E0597DEF0}" type="parTrans" cxnId="{5A2EFD40-113D-42F5-808D-28D15FAD22E2}">
      <dgm:prSet/>
      <dgm:spPr/>
      <dgm:t>
        <a:bodyPr/>
        <a:lstStyle/>
        <a:p>
          <a:pPr algn="ctr"/>
          <a:endParaRPr lang="en-US"/>
        </a:p>
      </dgm:t>
    </dgm:pt>
    <dgm:pt modelId="{6560F604-9B9E-4B45-804D-9241F71665D2}" type="sibTrans" cxnId="{5A2EFD40-113D-42F5-808D-28D15FAD22E2}">
      <dgm:prSet/>
      <dgm:spPr/>
      <dgm:t>
        <a:bodyPr/>
        <a:lstStyle/>
        <a:p>
          <a:pPr algn="ctr"/>
          <a:endParaRPr lang="en-US"/>
        </a:p>
      </dgm:t>
    </dgm:pt>
    <dgm:pt modelId="{55D5AA84-2CFC-4A5B-A6B0-28D261346FF7}">
      <dgm:prSet phldrT="[Text]"/>
      <dgm:spPr/>
      <dgm:t>
        <a:bodyPr/>
        <a:lstStyle/>
        <a:p>
          <a:pPr algn="ctr"/>
          <a:r>
            <a:rPr lang="en-US"/>
            <a:t>FTK Imager</a:t>
          </a:r>
        </a:p>
      </dgm:t>
    </dgm:pt>
    <dgm:pt modelId="{5B764F84-08F5-434D-8FED-2F6178B869FC}" type="parTrans" cxnId="{16273D62-1071-4B52-81F2-9D07665B31CC}">
      <dgm:prSet/>
      <dgm:spPr/>
      <dgm:t>
        <a:bodyPr/>
        <a:lstStyle/>
        <a:p>
          <a:pPr algn="ctr"/>
          <a:endParaRPr lang="en-US"/>
        </a:p>
      </dgm:t>
    </dgm:pt>
    <dgm:pt modelId="{D735C7AF-78D9-4439-8736-C59C3FC66848}" type="sibTrans" cxnId="{16273D62-1071-4B52-81F2-9D07665B31CC}">
      <dgm:prSet/>
      <dgm:spPr/>
      <dgm:t>
        <a:bodyPr/>
        <a:lstStyle/>
        <a:p>
          <a:pPr algn="ctr"/>
          <a:endParaRPr lang="en-US"/>
        </a:p>
      </dgm:t>
    </dgm:pt>
    <dgm:pt modelId="{FEB30C37-0588-489E-9639-C6A6B9DD7AF8}">
      <dgm:prSet phldrT="[Text]"/>
      <dgm:spPr/>
      <dgm:t>
        <a:bodyPr/>
        <a:lstStyle/>
        <a:p>
          <a:pPr algn="ctr"/>
          <a:r>
            <a:rPr lang="en-US"/>
            <a:t>DumpIt</a:t>
          </a:r>
        </a:p>
      </dgm:t>
    </dgm:pt>
    <dgm:pt modelId="{F111F4CD-88E8-4B11-B8A6-7EC3BACF35CE}" type="parTrans" cxnId="{9CEC8C4D-2D20-420F-A0F4-68704301DF7D}">
      <dgm:prSet/>
      <dgm:spPr/>
      <dgm:t>
        <a:bodyPr/>
        <a:lstStyle/>
        <a:p>
          <a:pPr algn="ctr"/>
          <a:endParaRPr lang="en-US"/>
        </a:p>
      </dgm:t>
    </dgm:pt>
    <dgm:pt modelId="{7CD14D78-EDBB-4C56-87B6-08F4BA1FA91E}" type="sibTrans" cxnId="{9CEC8C4D-2D20-420F-A0F4-68704301DF7D}">
      <dgm:prSet/>
      <dgm:spPr/>
      <dgm:t>
        <a:bodyPr/>
        <a:lstStyle/>
        <a:p>
          <a:pPr algn="ctr"/>
          <a:endParaRPr lang="en-US"/>
        </a:p>
      </dgm:t>
    </dgm:pt>
    <dgm:pt modelId="{7DF6EC99-181A-47A4-9577-43539E1CB71D}">
      <dgm:prSet phldrT="[Text]"/>
      <dgm:spPr/>
      <dgm:t>
        <a:bodyPr/>
        <a:lstStyle/>
        <a:p>
          <a:pPr algn="ctr"/>
          <a:r>
            <a:rPr lang="en-US"/>
            <a:t>Belkasoft Live RAM Explorer</a:t>
          </a:r>
        </a:p>
      </dgm:t>
    </dgm:pt>
    <dgm:pt modelId="{B6F344A4-78AE-410F-AE72-C6ADEE8AE53B}" type="parTrans" cxnId="{C802FC5B-B0FC-43FA-8323-40AFA0FEDF71}">
      <dgm:prSet/>
      <dgm:spPr/>
      <dgm:t>
        <a:bodyPr/>
        <a:lstStyle/>
        <a:p>
          <a:pPr algn="ctr"/>
          <a:endParaRPr lang="en-US"/>
        </a:p>
      </dgm:t>
    </dgm:pt>
    <dgm:pt modelId="{E5F61CD2-C33F-4798-8C65-B0BDB3695B7A}" type="sibTrans" cxnId="{C802FC5B-B0FC-43FA-8323-40AFA0FEDF71}">
      <dgm:prSet/>
      <dgm:spPr/>
      <dgm:t>
        <a:bodyPr/>
        <a:lstStyle/>
        <a:p>
          <a:pPr algn="ctr"/>
          <a:endParaRPr lang="en-US"/>
        </a:p>
      </dgm:t>
    </dgm:pt>
    <dgm:pt modelId="{0A35EE4F-F1F6-4584-8A4A-F840A97C276F}" type="pres">
      <dgm:prSet presAssocID="{D727345C-F9F5-47D7-8AB3-F5612B28CE7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BE2257F-D0B4-4A42-8C65-73A5BF960AEB}" type="pres">
      <dgm:prSet presAssocID="{C7F6996B-2FF1-43E4-9272-D6F3D5F1A85E}" presName="hierRoot1" presStyleCnt="0">
        <dgm:presLayoutVars>
          <dgm:hierBranch val="init"/>
        </dgm:presLayoutVars>
      </dgm:prSet>
      <dgm:spPr/>
    </dgm:pt>
    <dgm:pt modelId="{3D790B6F-5E2B-463B-B437-2D72E5AC5B80}" type="pres">
      <dgm:prSet presAssocID="{C7F6996B-2FF1-43E4-9272-D6F3D5F1A85E}" presName="rootComposite1" presStyleCnt="0"/>
      <dgm:spPr/>
    </dgm:pt>
    <dgm:pt modelId="{E4FB72FD-7263-42A1-AE47-A2A3841BEEA5}" type="pres">
      <dgm:prSet presAssocID="{C7F6996B-2FF1-43E4-9272-D6F3D5F1A85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E187FA-CFC5-4943-954C-86030735B01B}" type="pres">
      <dgm:prSet presAssocID="{C7F6996B-2FF1-43E4-9272-D6F3D5F1A85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931FBA5-F90F-4FF8-A0D2-89823DFAF48F}" type="pres">
      <dgm:prSet presAssocID="{C7F6996B-2FF1-43E4-9272-D6F3D5F1A85E}" presName="hierChild2" presStyleCnt="0"/>
      <dgm:spPr/>
    </dgm:pt>
    <dgm:pt modelId="{7EEBB204-EC21-4939-A934-051545054598}" type="pres">
      <dgm:prSet presAssocID="{5B764F84-08F5-434D-8FED-2F6178B869FC}" presName="Name37" presStyleLbl="parChTrans1D2" presStyleIdx="0" presStyleCnt="3"/>
      <dgm:spPr/>
      <dgm:t>
        <a:bodyPr/>
        <a:lstStyle/>
        <a:p>
          <a:endParaRPr lang="en-US"/>
        </a:p>
      </dgm:t>
    </dgm:pt>
    <dgm:pt modelId="{C4D61232-286F-4DBA-84A2-413933B6348E}" type="pres">
      <dgm:prSet presAssocID="{55D5AA84-2CFC-4A5B-A6B0-28D261346FF7}" presName="hierRoot2" presStyleCnt="0">
        <dgm:presLayoutVars>
          <dgm:hierBranch val="init"/>
        </dgm:presLayoutVars>
      </dgm:prSet>
      <dgm:spPr/>
    </dgm:pt>
    <dgm:pt modelId="{BA2A4FCA-3335-4C44-BA60-38088467FB90}" type="pres">
      <dgm:prSet presAssocID="{55D5AA84-2CFC-4A5B-A6B0-28D261346FF7}" presName="rootComposite" presStyleCnt="0"/>
      <dgm:spPr/>
    </dgm:pt>
    <dgm:pt modelId="{7A3EFF16-BC0A-45E8-88F1-DA3BBA202A06}" type="pres">
      <dgm:prSet presAssocID="{55D5AA84-2CFC-4A5B-A6B0-28D261346FF7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A05D67-0453-4FFC-9590-CF8946188BBC}" type="pres">
      <dgm:prSet presAssocID="{55D5AA84-2CFC-4A5B-A6B0-28D261346FF7}" presName="rootConnector" presStyleLbl="node2" presStyleIdx="0" presStyleCnt="3"/>
      <dgm:spPr/>
      <dgm:t>
        <a:bodyPr/>
        <a:lstStyle/>
        <a:p>
          <a:endParaRPr lang="en-US"/>
        </a:p>
      </dgm:t>
    </dgm:pt>
    <dgm:pt modelId="{53E598FE-0F24-4C20-9029-225FB4FD9957}" type="pres">
      <dgm:prSet presAssocID="{55D5AA84-2CFC-4A5B-A6B0-28D261346FF7}" presName="hierChild4" presStyleCnt="0"/>
      <dgm:spPr/>
    </dgm:pt>
    <dgm:pt modelId="{BD8D603C-FEF4-4F69-BA23-D725D660789C}" type="pres">
      <dgm:prSet presAssocID="{55D5AA84-2CFC-4A5B-A6B0-28D261346FF7}" presName="hierChild5" presStyleCnt="0"/>
      <dgm:spPr/>
    </dgm:pt>
    <dgm:pt modelId="{DCA50DC3-3A90-44B6-8AA8-C42DD0F0E425}" type="pres">
      <dgm:prSet presAssocID="{F111F4CD-88E8-4B11-B8A6-7EC3BACF35CE}" presName="Name37" presStyleLbl="parChTrans1D2" presStyleIdx="1" presStyleCnt="3"/>
      <dgm:spPr/>
      <dgm:t>
        <a:bodyPr/>
        <a:lstStyle/>
        <a:p>
          <a:endParaRPr lang="en-US"/>
        </a:p>
      </dgm:t>
    </dgm:pt>
    <dgm:pt modelId="{C279C46A-D641-4CF1-84EB-65C10DF8462E}" type="pres">
      <dgm:prSet presAssocID="{FEB30C37-0588-489E-9639-C6A6B9DD7AF8}" presName="hierRoot2" presStyleCnt="0">
        <dgm:presLayoutVars>
          <dgm:hierBranch val="init"/>
        </dgm:presLayoutVars>
      </dgm:prSet>
      <dgm:spPr/>
    </dgm:pt>
    <dgm:pt modelId="{928D569D-E869-44DE-8172-16D803A4D024}" type="pres">
      <dgm:prSet presAssocID="{FEB30C37-0588-489E-9639-C6A6B9DD7AF8}" presName="rootComposite" presStyleCnt="0"/>
      <dgm:spPr/>
    </dgm:pt>
    <dgm:pt modelId="{C7A66398-7670-4DF9-9AE4-5C1A853D2D94}" type="pres">
      <dgm:prSet presAssocID="{FEB30C37-0588-489E-9639-C6A6B9DD7AF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7177FA-2411-47C8-A7E5-46A85F1E65F7}" type="pres">
      <dgm:prSet presAssocID="{FEB30C37-0588-489E-9639-C6A6B9DD7AF8}" presName="rootConnector" presStyleLbl="node2" presStyleIdx="1" presStyleCnt="3"/>
      <dgm:spPr/>
      <dgm:t>
        <a:bodyPr/>
        <a:lstStyle/>
        <a:p>
          <a:endParaRPr lang="en-US"/>
        </a:p>
      </dgm:t>
    </dgm:pt>
    <dgm:pt modelId="{DBBC088C-4513-4F2C-8D61-576C25F55952}" type="pres">
      <dgm:prSet presAssocID="{FEB30C37-0588-489E-9639-C6A6B9DD7AF8}" presName="hierChild4" presStyleCnt="0"/>
      <dgm:spPr/>
    </dgm:pt>
    <dgm:pt modelId="{0961E9CB-5DD9-4150-B334-C794EB618201}" type="pres">
      <dgm:prSet presAssocID="{FEB30C37-0588-489E-9639-C6A6B9DD7AF8}" presName="hierChild5" presStyleCnt="0"/>
      <dgm:spPr/>
    </dgm:pt>
    <dgm:pt modelId="{F0C93E6E-4BE3-4212-9E1E-E4226C648423}" type="pres">
      <dgm:prSet presAssocID="{B6F344A4-78AE-410F-AE72-C6ADEE8AE53B}" presName="Name37" presStyleLbl="parChTrans1D2" presStyleIdx="2" presStyleCnt="3"/>
      <dgm:spPr/>
      <dgm:t>
        <a:bodyPr/>
        <a:lstStyle/>
        <a:p>
          <a:endParaRPr lang="en-US"/>
        </a:p>
      </dgm:t>
    </dgm:pt>
    <dgm:pt modelId="{40B4E39A-4314-401D-A8AF-76AF1DB42F86}" type="pres">
      <dgm:prSet presAssocID="{7DF6EC99-181A-47A4-9577-43539E1CB71D}" presName="hierRoot2" presStyleCnt="0">
        <dgm:presLayoutVars>
          <dgm:hierBranch val="init"/>
        </dgm:presLayoutVars>
      </dgm:prSet>
      <dgm:spPr/>
    </dgm:pt>
    <dgm:pt modelId="{3F96AAAF-5425-4C7C-BEE3-CBBB0D646F8F}" type="pres">
      <dgm:prSet presAssocID="{7DF6EC99-181A-47A4-9577-43539E1CB71D}" presName="rootComposite" presStyleCnt="0"/>
      <dgm:spPr/>
    </dgm:pt>
    <dgm:pt modelId="{EFC6C32A-CFB9-45F2-91C0-908A6AE436B5}" type="pres">
      <dgm:prSet presAssocID="{7DF6EC99-181A-47A4-9577-43539E1CB71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BFADC6-0473-450D-B7A1-080C69CEFCE6}" type="pres">
      <dgm:prSet presAssocID="{7DF6EC99-181A-47A4-9577-43539E1CB71D}" presName="rootConnector" presStyleLbl="node2" presStyleIdx="2" presStyleCnt="3"/>
      <dgm:spPr/>
      <dgm:t>
        <a:bodyPr/>
        <a:lstStyle/>
        <a:p>
          <a:endParaRPr lang="en-US"/>
        </a:p>
      </dgm:t>
    </dgm:pt>
    <dgm:pt modelId="{A4CE4CAC-EC7F-467F-9582-1409F02D0423}" type="pres">
      <dgm:prSet presAssocID="{7DF6EC99-181A-47A4-9577-43539E1CB71D}" presName="hierChild4" presStyleCnt="0"/>
      <dgm:spPr/>
    </dgm:pt>
    <dgm:pt modelId="{C614D5A7-8BA9-4CBA-9BDE-4D6409AEAF54}" type="pres">
      <dgm:prSet presAssocID="{7DF6EC99-181A-47A4-9577-43539E1CB71D}" presName="hierChild5" presStyleCnt="0"/>
      <dgm:spPr/>
    </dgm:pt>
    <dgm:pt modelId="{9C815C49-B269-4134-A64D-34C72C0B1A89}" type="pres">
      <dgm:prSet presAssocID="{C7F6996B-2FF1-43E4-9272-D6F3D5F1A85E}" presName="hierChild3" presStyleCnt="0"/>
      <dgm:spPr/>
    </dgm:pt>
  </dgm:ptLst>
  <dgm:cxnLst>
    <dgm:cxn modelId="{E6AE6BED-CF48-4CB6-A603-49146B22EC0F}" type="presOf" srcId="{55D5AA84-2CFC-4A5B-A6B0-28D261346FF7}" destId="{AEA05D67-0453-4FFC-9590-CF8946188BBC}" srcOrd="1" destOrd="0" presId="urn:microsoft.com/office/officeart/2005/8/layout/orgChart1"/>
    <dgm:cxn modelId="{5C317430-380E-4BE4-AC41-DFEBD38B4A2F}" type="presOf" srcId="{B6F344A4-78AE-410F-AE72-C6ADEE8AE53B}" destId="{F0C93E6E-4BE3-4212-9E1E-E4226C648423}" srcOrd="0" destOrd="0" presId="urn:microsoft.com/office/officeart/2005/8/layout/orgChart1"/>
    <dgm:cxn modelId="{5A5F19A2-EAEE-4E64-9765-40E67521947A}" type="presOf" srcId="{F111F4CD-88E8-4B11-B8A6-7EC3BACF35CE}" destId="{DCA50DC3-3A90-44B6-8AA8-C42DD0F0E425}" srcOrd="0" destOrd="0" presId="urn:microsoft.com/office/officeart/2005/8/layout/orgChart1"/>
    <dgm:cxn modelId="{16273D62-1071-4B52-81F2-9D07665B31CC}" srcId="{C7F6996B-2FF1-43E4-9272-D6F3D5F1A85E}" destId="{55D5AA84-2CFC-4A5B-A6B0-28D261346FF7}" srcOrd="0" destOrd="0" parTransId="{5B764F84-08F5-434D-8FED-2F6178B869FC}" sibTransId="{D735C7AF-78D9-4439-8736-C59C3FC66848}"/>
    <dgm:cxn modelId="{40FB4B87-A2C3-46E8-AB77-863673F7E0C3}" type="presOf" srcId="{5B764F84-08F5-434D-8FED-2F6178B869FC}" destId="{7EEBB204-EC21-4939-A934-051545054598}" srcOrd="0" destOrd="0" presId="urn:microsoft.com/office/officeart/2005/8/layout/orgChart1"/>
    <dgm:cxn modelId="{9CEC8C4D-2D20-420F-A0F4-68704301DF7D}" srcId="{C7F6996B-2FF1-43E4-9272-D6F3D5F1A85E}" destId="{FEB30C37-0588-489E-9639-C6A6B9DD7AF8}" srcOrd="1" destOrd="0" parTransId="{F111F4CD-88E8-4B11-B8A6-7EC3BACF35CE}" sibTransId="{7CD14D78-EDBB-4C56-87B6-08F4BA1FA91E}"/>
    <dgm:cxn modelId="{C802FC5B-B0FC-43FA-8323-40AFA0FEDF71}" srcId="{C7F6996B-2FF1-43E4-9272-D6F3D5F1A85E}" destId="{7DF6EC99-181A-47A4-9577-43539E1CB71D}" srcOrd="2" destOrd="0" parTransId="{B6F344A4-78AE-410F-AE72-C6ADEE8AE53B}" sibTransId="{E5F61CD2-C33F-4798-8C65-B0BDB3695B7A}"/>
    <dgm:cxn modelId="{1CF0853D-A78E-43FF-98D6-50FAA9569907}" type="presOf" srcId="{7DF6EC99-181A-47A4-9577-43539E1CB71D}" destId="{27BFADC6-0473-450D-B7A1-080C69CEFCE6}" srcOrd="1" destOrd="0" presId="urn:microsoft.com/office/officeart/2005/8/layout/orgChart1"/>
    <dgm:cxn modelId="{B2EB5ECC-4CBA-47EA-B450-EE5AE62A0E26}" type="presOf" srcId="{C7F6996B-2FF1-43E4-9272-D6F3D5F1A85E}" destId="{E4FB72FD-7263-42A1-AE47-A2A3841BEEA5}" srcOrd="0" destOrd="0" presId="urn:microsoft.com/office/officeart/2005/8/layout/orgChart1"/>
    <dgm:cxn modelId="{5D8A3B10-035D-43B2-9E06-07A32F3A99C5}" type="presOf" srcId="{7DF6EC99-181A-47A4-9577-43539E1CB71D}" destId="{EFC6C32A-CFB9-45F2-91C0-908A6AE436B5}" srcOrd="0" destOrd="0" presId="urn:microsoft.com/office/officeart/2005/8/layout/orgChart1"/>
    <dgm:cxn modelId="{83247E01-C38C-4AF1-87D0-9FEEC557A1DF}" type="presOf" srcId="{FEB30C37-0588-489E-9639-C6A6B9DD7AF8}" destId="{9C7177FA-2411-47C8-A7E5-46A85F1E65F7}" srcOrd="1" destOrd="0" presId="urn:microsoft.com/office/officeart/2005/8/layout/orgChart1"/>
    <dgm:cxn modelId="{C41D4916-7C0A-4B54-8056-CB8451A38003}" type="presOf" srcId="{D727345C-F9F5-47D7-8AB3-F5612B28CE7E}" destId="{0A35EE4F-F1F6-4584-8A4A-F840A97C276F}" srcOrd="0" destOrd="0" presId="urn:microsoft.com/office/officeart/2005/8/layout/orgChart1"/>
    <dgm:cxn modelId="{98DB3E04-7862-4633-B169-45D131E348D9}" type="presOf" srcId="{C7F6996B-2FF1-43E4-9272-D6F3D5F1A85E}" destId="{8FE187FA-CFC5-4943-954C-86030735B01B}" srcOrd="1" destOrd="0" presId="urn:microsoft.com/office/officeart/2005/8/layout/orgChart1"/>
    <dgm:cxn modelId="{DE2C2B88-9668-4BEB-A812-3CB58733CB07}" type="presOf" srcId="{FEB30C37-0588-489E-9639-C6A6B9DD7AF8}" destId="{C7A66398-7670-4DF9-9AE4-5C1A853D2D94}" srcOrd="0" destOrd="0" presId="urn:microsoft.com/office/officeart/2005/8/layout/orgChart1"/>
    <dgm:cxn modelId="{5A2EFD40-113D-42F5-808D-28D15FAD22E2}" srcId="{D727345C-F9F5-47D7-8AB3-F5612B28CE7E}" destId="{C7F6996B-2FF1-43E4-9272-D6F3D5F1A85E}" srcOrd="0" destOrd="0" parTransId="{794CD363-817C-4DDA-B2D7-081E0597DEF0}" sibTransId="{6560F604-9B9E-4B45-804D-9241F71665D2}"/>
    <dgm:cxn modelId="{830E694A-5D57-4D64-9415-40E50FF22AD6}" type="presOf" srcId="{55D5AA84-2CFC-4A5B-A6B0-28D261346FF7}" destId="{7A3EFF16-BC0A-45E8-88F1-DA3BBA202A06}" srcOrd="0" destOrd="0" presId="urn:microsoft.com/office/officeart/2005/8/layout/orgChart1"/>
    <dgm:cxn modelId="{20156C2C-BE90-4149-A4DF-F5194C8B4508}" type="presParOf" srcId="{0A35EE4F-F1F6-4584-8A4A-F840A97C276F}" destId="{9BE2257F-D0B4-4A42-8C65-73A5BF960AEB}" srcOrd="0" destOrd="0" presId="urn:microsoft.com/office/officeart/2005/8/layout/orgChart1"/>
    <dgm:cxn modelId="{F79C0D98-9DDF-4117-9A85-024F1A5D58FD}" type="presParOf" srcId="{9BE2257F-D0B4-4A42-8C65-73A5BF960AEB}" destId="{3D790B6F-5E2B-463B-B437-2D72E5AC5B80}" srcOrd="0" destOrd="0" presId="urn:microsoft.com/office/officeart/2005/8/layout/orgChart1"/>
    <dgm:cxn modelId="{DE2487FA-7552-418B-ABDB-B568F259D5E1}" type="presParOf" srcId="{3D790B6F-5E2B-463B-B437-2D72E5AC5B80}" destId="{E4FB72FD-7263-42A1-AE47-A2A3841BEEA5}" srcOrd="0" destOrd="0" presId="urn:microsoft.com/office/officeart/2005/8/layout/orgChart1"/>
    <dgm:cxn modelId="{8E42AB95-C6DC-4CD1-A7B4-1821277A827A}" type="presParOf" srcId="{3D790B6F-5E2B-463B-B437-2D72E5AC5B80}" destId="{8FE187FA-CFC5-4943-954C-86030735B01B}" srcOrd="1" destOrd="0" presId="urn:microsoft.com/office/officeart/2005/8/layout/orgChart1"/>
    <dgm:cxn modelId="{2C38C978-5E78-447E-9882-A4F34D8909F4}" type="presParOf" srcId="{9BE2257F-D0B4-4A42-8C65-73A5BF960AEB}" destId="{F931FBA5-F90F-4FF8-A0D2-89823DFAF48F}" srcOrd="1" destOrd="0" presId="urn:microsoft.com/office/officeart/2005/8/layout/orgChart1"/>
    <dgm:cxn modelId="{93A53436-10B5-4781-BF31-023675894328}" type="presParOf" srcId="{F931FBA5-F90F-4FF8-A0D2-89823DFAF48F}" destId="{7EEBB204-EC21-4939-A934-051545054598}" srcOrd="0" destOrd="0" presId="urn:microsoft.com/office/officeart/2005/8/layout/orgChart1"/>
    <dgm:cxn modelId="{66716091-6E80-4BBA-A591-F2DB0D9E1119}" type="presParOf" srcId="{F931FBA5-F90F-4FF8-A0D2-89823DFAF48F}" destId="{C4D61232-286F-4DBA-84A2-413933B6348E}" srcOrd="1" destOrd="0" presId="urn:microsoft.com/office/officeart/2005/8/layout/orgChart1"/>
    <dgm:cxn modelId="{DC84B387-D95D-47EA-AACB-CAC083D43773}" type="presParOf" srcId="{C4D61232-286F-4DBA-84A2-413933B6348E}" destId="{BA2A4FCA-3335-4C44-BA60-38088467FB90}" srcOrd="0" destOrd="0" presId="urn:microsoft.com/office/officeart/2005/8/layout/orgChart1"/>
    <dgm:cxn modelId="{F0633070-E2FF-41E0-B628-A56F9F0D1ADA}" type="presParOf" srcId="{BA2A4FCA-3335-4C44-BA60-38088467FB90}" destId="{7A3EFF16-BC0A-45E8-88F1-DA3BBA202A06}" srcOrd="0" destOrd="0" presId="urn:microsoft.com/office/officeart/2005/8/layout/orgChart1"/>
    <dgm:cxn modelId="{7EE64522-5045-4E53-B290-5AEA9EF9D27E}" type="presParOf" srcId="{BA2A4FCA-3335-4C44-BA60-38088467FB90}" destId="{AEA05D67-0453-4FFC-9590-CF8946188BBC}" srcOrd="1" destOrd="0" presId="urn:microsoft.com/office/officeart/2005/8/layout/orgChart1"/>
    <dgm:cxn modelId="{B125AF12-944E-4B44-940A-23DF0854B252}" type="presParOf" srcId="{C4D61232-286F-4DBA-84A2-413933B6348E}" destId="{53E598FE-0F24-4C20-9029-225FB4FD9957}" srcOrd="1" destOrd="0" presId="urn:microsoft.com/office/officeart/2005/8/layout/orgChart1"/>
    <dgm:cxn modelId="{A7D8C566-DC1C-42BB-8FFF-226F07AEA7C0}" type="presParOf" srcId="{C4D61232-286F-4DBA-84A2-413933B6348E}" destId="{BD8D603C-FEF4-4F69-BA23-D725D660789C}" srcOrd="2" destOrd="0" presId="urn:microsoft.com/office/officeart/2005/8/layout/orgChart1"/>
    <dgm:cxn modelId="{656D9712-DEB2-4D82-B692-0BC60585757C}" type="presParOf" srcId="{F931FBA5-F90F-4FF8-A0D2-89823DFAF48F}" destId="{DCA50DC3-3A90-44B6-8AA8-C42DD0F0E425}" srcOrd="2" destOrd="0" presId="urn:microsoft.com/office/officeart/2005/8/layout/orgChart1"/>
    <dgm:cxn modelId="{FAF948FE-4A46-4A49-AC03-DDD0A0E4908E}" type="presParOf" srcId="{F931FBA5-F90F-4FF8-A0D2-89823DFAF48F}" destId="{C279C46A-D641-4CF1-84EB-65C10DF8462E}" srcOrd="3" destOrd="0" presId="urn:microsoft.com/office/officeart/2005/8/layout/orgChart1"/>
    <dgm:cxn modelId="{00BF4B67-542F-4C9D-A63F-7DF065056D30}" type="presParOf" srcId="{C279C46A-D641-4CF1-84EB-65C10DF8462E}" destId="{928D569D-E869-44DE-8172-16D803A4D024}" srcOrd="0" destOrd="0" presId="urn:microsoft.com/office/officeart/2005/8/layout/orgChart1"/>
    <dgm:cxn modelId="{B4549DEF-B0F6-4920-AA05-3571F25CA13C}" type="presParOf" srcId="{928D569D-E869-44DE-8172-16D803A4D024}" destId="{C7A66398-7670-4DF9-9AE4-5C1A853D2D94}" srcOrd="0" destOrd="0" presId="urn:microsoft.com/office/officeart/2005/8/layout/orgChart1"/>
    <dgm:cxn modelId="{F2FE9257-B89C-4512-95D9-D9D16800793D}" type="presParOf" srcId="{928D569D-E869-44DE-8172-16D803A4D024}" destId="{9C7177FA-2411-47C8-A7E5-46A85F1E65F7}" srcOrd="1" destOrd="0" presId="urn:microsoft.com/office/officeart/2005/8/layout/orgChart1"/>
    <dgm:cxn modelId="{98DC1258-9787-4CDC-B827-7B296A01D66E}" type="presParOf" srcId="{C279C46A-D641-4CF1-84EB-65C10DF8462E}" destId="{DBBC088C-4513-4F2C-8D61-576C25F55952}" srcOrd="1" destOrd="0" presId="urn:microsoft.com/office/officeart/2005/8/layout/orgChart1"/>
    <dgm:cxn modelId="{394143F6-9A49-4123-A986-DD5863EC7D28}" type="presParOf" srcId="{C279C46A-D641-4CF1-84EB-65C10DF8462E}" destId="{0961E9CB-5DD9-4150-B334-C794EB618201}" srcOrd="2" destOrd="0" presId="urn:microsoft.com/office/officeart/2005/8/layout/orgChart1"/>
    <dgm:cxn modelId="{24FE62DC-12B0-4585-8814-2706B8017479}" type="presParOf" srcId="{F931FBA5-F90F-4FF8-A0D2-89823DFAF48F}" destId="{F0C93E6E-4BE3-4212-9E1E-E4226C648423}" srcOrd="4" destOrd="0" presId="urn:microsoft.com/office/officeart/2005/8/layout/orgChart1"/>
    <dgm:cxn modelId="{A6162AB0-62D8-46CF-BE6A-34C5367E17C4}" type="presParOf" srcId="{F931FBA5-F90F-4FF8-A0D2-89823DFAF48F}" destId="{40B4E39A-4314-401D-A8AF-76AF1DB42F86}" srcOrd="5" destOrd="0" presId="urn:microsoft.com/office/officeart/2005/8/layout/orgChart1"/>
    <dgm:cxn modelId="{ED718431-600D-4A23-BBCF-55FE31B54737}" type="presParOf" srcId="{40B4E39A-4314-401D-A8AF-76AF1DB42F86}" destId="{3F96AAAF-5425-4C7C-BEE3-CBBB0D646F8F}" srcOrd="0" destOrd="0" presId="urn:microsoft.com/office/officeart/2005/8/layout/orgChart1"/>
    <dgm:cxn modelId="{CA1DF37E-6DA6-4DB9-835F-BEE33590AD67}" type="presParOf" srcId="{3F96AAAF-5425-4C7C-BEE3-CBBB0D646F8F}" destId="{EFC6C32A-CFB9-45F2-91C0-908A6AE436B5}" srcOrd="0" destOrd="0" presId="urn:microsoft.com/office/officeart/2005/8/layout/orgChart1"/>
    <dgm:cxn modelId="{7DAA2D9E-77E7-405C-89C1-919A0C3DB2D9}" type="presParOf" srcId="{3F96AAAF-5425-4C7C-BEE3-CBBB0D646F8F}" destId="{27BFADC6-0473-450D-B7A1-080C69CEFCE6}" srcOrd="1" destOrd="0" presId="urn:microsoft.com/office/officeart/2005/8/layout/orgChart1"/>
    <dgm:cxn modelId="{3DFF3B13-245B-437D-9112-5664C5139254}" type="presParOf" srcId="{40B4E39A-4314-401D-A8AF-76AF1DB42F86}" destId="{A4CE4CAC-EC7F-467F-9582-1409F02D0423}" srcOrd="1" destOrd="0" presId="urn:microsoft.com/office/officeart/2005/8/layout/orgChart1"/>
    <dgm:cxn modelId="{9A7BA253-0B9B-43E1-A27F-7E1A231F5872}" type="presParOf" srcId="{40B4E39A-4314-401D-A8AF-76AF1DB42F86}" destId="{C614D5A7-8BA9-4CBA-9BDE-4D6409AEAF54}" srcOrd="2" destOrd="0" presId="urn:microsoft.com/office/officeart/2005/8/layout/orgChart1"/>
    <dgm:cxn modelId="{85B277F3-4F34-4409-A60E-C88F7A1A836D}" type="presParOf" srcId="{9BE2257F-D0B4-4A42-8C65-73A5BF960AEB}" destId="{9C815C49-B269-4134-A64D-34C72C0B1A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C93E6E-4BE3-4212-9E1E-E4226C648423}">
      <dsp:nvSpPr>
        <dsp:cNvPr id="0" name=""/>
        <dsp:cNvSpPr/>
      </dsp:nvSpPr>
      <dsp:spPr>
        <a:xfrm>
          <a:off x="3562350" y="1236708"/>
          <a:ext cx="2520388" cy="437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711"/>
              </a:lnTo>
              <a:lnTo>
                <a:pt x="2520388" y="218711"/>
              </a:lnTo>
              <a:lnTo>
                <a:pt x="2520388" y="4374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50DC3-3A90-44B6-8AA8-C42DD0F0E425}">
      <dsp:nvSpPr>
        <dsp:cNvPr id="0" name=""/>
        <dsp:cNvSpPr/>
      </dsp:nvSpPr>
      <dsp:spPr>
        <a:xfrm>
          <a:off x="3516630" y="1236708"/>
          <a:ext cx="91440" cy="4374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74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EBB204-EC21-4939-A934-051545054598}">
      <dsp:nvSpPr>
        <dsp:cNvPr id="0" name=""/>
        <dsp:cNvSpPr/>
      </dsp:nvSpPr>
      <dsp:spPr>
        <a:xfrm>
          <a:off x="1041961" y="1236708"/>
          <a:ext cx="2520388" cy="437422"/>
        </a:xfrm>
        <a:custGeom>
          <a:avLst/>
          <a:gdLst/>
          <a:ahLst/>
          <a:cxnLst/>
          <a:rect l="0" t="0" r="0" b="0"/>
          <a:pathLst>
            <a:path>
              <a:moveTo>
                <a:pt x="2520388" y="0"/>
              </a:moveTo>
              <a:lnTo>
                <a:pt x="2520388" y="218711"/>
              </a:lnTo>
              <a:lnTo>
                <a:pt x="0" y="218711"/>
              </a:lnTo>
              <a:lnTo>
                <a:pt x="0" y="4374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B72FD-7263-42A1-AE47-A2A3841BEEA5}">
      <dsp:nvSpPr>
        <dsp:cNvPr id="0" name=""/>
        <dsp:cNvSpPr/>
      </dsp:nvSpPr>
      <dsp:spPr>
        <a:xfrm>
          <a:off x="2520867" y="195225"/>
          <a:ext cx="2082965" cy="104148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Memory Acquisition Softwares</a:t>
          </a:r>
        </a:p>
      </dsp:txBody>
      <dsp:txXfrm>
        <a:off x="2520867" y="195225"/>
        <a:ext cx="2082965" cy="1041482"/>
      </dsp:txXfrm>
    </dsp:sp>
    <dsp:sp modelId="{7A3EFF16-BC0A-45E8-88F1-DA3BBA202A06}">
      <dsp:nvSpPr>
        <dsp:cNvPr id="0" name=""/>
        <dsp:cNvSpPr/>
      </dsp:nvSpPr>
      <dsp:spPr>
        <a:xfrm>
          <a:off x="478" y="1674131"/>
          <a:ext cx="2082965" cy="104148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FTK Imager</a:t>
          </a:r>
        </a:p>
      </dsp:txBody>
      <dsp:txXfrm>
        <a:off x="478" y="1674131"/>
        <a:ext cx="2082965" cy="1041482"/>
      </dsp:txXfrm>
    </dsp:sp>
    <dsp:sp modelId="{C7A66398-7670-4DF9-9AE4-5C1A853D2D94}">
      <dsp:nvSpPr>
        <dsp:cNvPr id="0" name=""/>
        <dsp:cNvSpPr/>
      </dsp:nvSpPr>
      <dsp:spPr>
        <a:xfrm>
          <a:off x="2520867" y="1674131"/>
          <a:ext cx="2082965" cy="104148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DumpIt</a:t>
          </a:r>
        </a:p>
      </dsp:txBody>
      <dsp:txXfrm>
        <a:off x="2520867" y="1674131"/>
        <a:ext cx="2082965" cy="1041482"/>
      </dsp:txXfrm>
    </dsp:sp>
    <dsp:sp modelId="{EFC6C32A-CFB9-45F2-91C0-908A6AE436B5}">
      <dsp:nvSpPr>
        <dsp:cNvPr id="0" name=""/>
        <dsp:cNvSpPr/>
      </dsp:nvSpPr>
      <dsp:spPr>
        <a:xfrm>
          <a:off x="5041255" y="1674131"/>
          <a:ext cx="2082965" cy="104148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Belkasoft Live RAM Explorer</a:t>
          </a:r>
        </a:p>
      </dsp:txBody>
      <dsp:txXfrm>
        <a:off x="5041255" y="1674131"/>
        <a:ext cx="2082965" cy="10414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cp:lastPrinted>2023-01-18T12:11:00Z</cp:lastPrinted>
  <dcterms:created xsi:type="dcterms:W3CDTF">2023-01-18T10:43:00Z</dcterms:created>
  <dcterms:modified xsi:type="dcterms:W3CDTF">2023-01-18T14:20:00Z</dcterms:modified>
</cp:coreProperties>
</file>